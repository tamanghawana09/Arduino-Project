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sz w:val="32"/>
          <w:szCs w:val="32"/>
        </w:rPr>
        <w:id w:val="-1913769142"/>
        <w:docPartObj>
          <w:docPartGallery w:val="Cover Pages"/>
          <w:docPartUnique/>
        </w:docPartObj>
      </w:sdtPr>
      <w:sdtContent>
        <w:p w14:paraId="291386F3" w14:textId="78AAAE8D" w:rsidR="009F1821" w:rsidRDefault="009F1821">
          <w:pPr>
            <w:rPr>
              <w:rFonts w:ascii="Times New Roman" w:eastAsia="Times New Roman" w:hAnsi="Times New Roman" w:cs="Times New Roman"/>
              <w:b/>
              <w:sz w:val="32"/>
              <w:szCs w:val="32"/>
            </w:rPr>
          </w:pPr>
          <w:r w:rsidRPr="009F1821">
            <w:rPr>
              <w:rFonts w:ascii="Times New Roman" w:eastAsia="Times New Roman" w:hAnsi="Times New Roman" w:cs="Times New Roman"/>
              <w:b/>
              <w:noProof/>
              <w:sz w:val="32"/>
              <w:szCs w:val="32"/>
            </w:rPr>
            <mc:AlternateContent>
              <mc:Choice Requires="wps">
                <w:drawing>
                  <wp:anchor distT="0" distB="0" distL="114300" distR="114300" simplePos="0" relativeHeight="251658752" behindDoc="0" locked="0" layoutInCell="1" allowOverlap="1" wp14:anchorId="4BE50D42" wp14:editId="2D3A7C5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21"/>
                                </w:tblGrid>
                                <w:tr w:rsidR="009F1821" w14:paraId="7D02ECC6" w14:textId="77777777">
                                  <w:trPr>
                                    <w:jc w:val="center"/>
                                  </w:trPr>
                                  <w:tc>
                                    <w:tcPr>
                                      <w:tcW w:w="2568" w:type="pct"/>
                                      <w:vAlign w:val="center"/>
                                    </w:tcPr>
                                    <w:p w14:paraId="6D2CE6A6" w14:textId="77777777" w:rsidR="009F1821" w:rsidRDefault="009F1821">
                                      <w:pPr>
                                        <w:jc w:val="right"/>
                                      </w:pPr>
                                      <w:r>
                                        <w:rPr>
                                          <w:noProof/>
                                        </w:rPr>
                                        <w:drawing>
                                          <wp:inline distT="0" distB="0" distL="0" distR="0" wp14:anchorId="7E152B3C" wp14:editId="0D289117">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E996E5B" w14:textId="50938291" w:rsidR="009F1821" w:rsidRDefault="009F1821">
                                          <w:pPr>
                                            <w:pStyle w:val="NoSpacing"/>
                                            <w:spacing w:line="312" w:lineRule="auto"/>
                                            <w:jc w:val="right"/>
                                            <w:rPr>
                                              <w:caps/>
                                              <w:color w:val="191919" w:themeColor="text1" w:themeTint="E6"/>
                                              <w:sz w:val="72"/>
                                              <w:szCs w:val="72"/>
                                            </w:rPr>
                                          </w:pPr>
                                          <w:r>
                                            <w:rPr>
                                              <w:caps/>
                                              <w:color w:val="191919" w:themeColor="text1" w:themeTint="E6"/>
                                              <w:sz w:val="72"/>
                                              <w:szCs w:val="72"/>
                                            </w:rPr>
                                            <w:t>Bluetooth Module CAr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F2B833C" w14:textId="61AAC9A0" w:rsidR="009F1821" w:rsidRDefault="009F1821">
                                          <w:pPr>
                                            <w:jc w:val="right"/>
                                            <w:rPr>
                                              <w:sz w:val="24"/>
                                              <w:szCs w:val="24"/>
                                            </w:rPr>
                                          </w:pPr>
                                          <w:r>
                                            <w:rPr>
                                              <w:color w:val="000000" w:themeColor="text1"/>
                                              <w:sz w:val="24"/>
                                              <w:szCs w:val="24"/>
                                            </w:rPr>
                                            <w:t>An Arduino project</w:t>
                                          </w:r>
                                        </w:p>
                                      </w:sdtContent>
                                    </w:sdt>
                                  </w:tc>
                                  <w:tc>
                                    <w:tcPr>
                                      <w:tcW w:w="2432" w:type="pct"/>
                                      <w:vAlign w:val="center"/>
                                    </w:tcPr>
                                    <w:p w14:paraId="1356571D" w14:textId="17D68B50" w:rsidR="009F1821" w:rsidRDefault="009F1821">
                                      <w:pPr>
                                        <w:pStyle w:val="NoSpacing"/>
                                        <w:rPr>
                                          <w:caps/>
                                          <w:color w:val="ED7D31" w:themeColor="accent2"/>
                                          <w:sz w:val="26"/>
                                          <w:szCs w:val="26"/>
                                        </w:rPr>
                                      </w:pP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72589D7E" w14:textId="2DE5306F" w:rsidR="009F1821" w:rsidRDefault="009F1821">
                                          <w:pPr>
                                            <w:rPr>
                                              <w:color w:val="000000" w:themeColor="text1"/>
                                            </w:rPr>
                                          </w:pPr>
                                          <w:r>
                                            <w:rPr>
                                              <w:color w:val="000000" w:themeColor="text1"/>
                                            </w:rPr>
                                            <w:t xml:space="preserve">     </w:t>
                                          </w:r>
                                        </w:p>
                                      </w:sdtContent>
                                    </w:sdt>
                                    <w:p w14:paraId="4C9EE030" w14:textId="1901E1DE" w:rsidR="009F1821" w:rsidRDefault="009F1821">
                                      <w:pPr>
                                        <w:pStyle w:val="NoSpacing"/>
                                        <w:rPr>
                                          <w:color w:val="ED7D31" w:themeColor="accent2"/>
                                          <w:sz w:val="26"/>
                                          <w:szCs w:val="26"/>
                                        </w:rPr>
                                      </w:pPr>
                                      <w:r>
                                        <w:rPr>
                                          <w:color w:val="ED7D31" w:themeColor="accent2"/>
                                          <w:sz w:val="26"/>
                                          <w:szCs w:val="26"/>
                                        </w:rPr>
                                        <w:t>Submitted By:</w:t>
                                      </w:r>
                                    </w:p>
                                    <w:p w14:paraId="3544BA9B" w14:textId="77924E36" w:rsidR="009F1821" w:rsidRDefault="009F1821">
                                      <w:pPr>
                                        <w:pStyle w:val="NoSpacing"/>
                                        <w:rPr>
                                          <w:color w:val="ED7D31" w:themeColor="accent2"/>
                                          <w:sz w:val="26"/>
                                          <w:szCs w:val="26"/>
                                        </w:rPr>
                                      </w:pPr>
                                      <w:r>
                                        <w:rPr>
                                          <w:color w:val="ED7D31" w:themeColor="accent2"/>
                                          <w:sz w:val="26"/>
                                          <w:szCs w:val="26"/>
                                        </w:rPr>
                                        <w:t xml:space="preserve">Adison Giri </w:t>
                                      </w:r>
                                    </w:p>
                                    <w:p w14:paraId="596C206A" w14:textId="604AC412" w:rsidR="009F1821" w:rsidRDefault="009F1821">
                                      <w:pPr>
                                        <w:pStyle w:val="NoSpacing"/>
                                        <w:rPr>
                                          <w:color w:val="ED7D31" w:themeColor="accent2"/>
                                          <w:sz w:val="26"/>
                                          <w:szCs w:val="26"/>
                                        </w:rPr>
                                      </w:pPr>
                                      <w:r>
                                        <w:rPr>
                                          <w:color w:val="ED7D31" w:themeColor="accent2"/>
                                          <w:sz w:val="26"/>
                                          <w:szCs w:val="26"/>
                                        </w:rPr>
                                        <w:t>Hawana Tamang</w:t>
                                      </w:r>
                                    </w:p>
                                    <w:p w14:paraId="48F0EF66" w14:textId="428CBE8E" w:rsidR="009F1821" w:rsidRDefault="009F1821">
                                      <w:pPr>
                                        <w:pStyle w:val="NoSpacing"/>
                                        <w:rPr>
                                          <w:color w:val="ED7D31" w:themeColor="accent2"/>
                                          <w:sz w:val="26"/>
                                          <w:szCs w:val="26"/>
                                        </w:rPr>
                                      </w:pPr>
                                      <w:r>
                                        <w:rPr>
                                          <w:color w:val="ED7D31" w:themeColor="accent2"/>
                                          <w:sz w:val="26"/>
                                          <w:szCs w:val="26"/>
                                        </w:rPr>
                                        <w:t xml:space="preserve">Kushal Pathak </w:t>
                                      </w:r>
                                    </w:p>
                                    <w:p w14:paraId="060B5D32" w14:textId="622C5D95" w:rsidR="009F1821" w:rsidRDefault="009F1821">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74426F2C" w14:textId="77777777" w:rsidR="009F1821" w:rsidRDefault="009F182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BE50D42" id="_x0000_t202" coordsize="21600,21600" o:spt="202" path="m,l,21600r21600,l21600,xe">
                    <v:stroke joinstyle="miter"/>
                    <v:path gradientshapeok="t" o:connecttype="rect"/>
                  </v:shapetype>
                  <v:shape id="Text Box 138" o:spid="_x0000_s1026" type="#_x0000_t202" style="position:absolute;margin-left:0;margin-top:0;width:134.85pt;height:302.4pt;z-index:25165875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21"/>
                          </w:tblGrid>
                          <w:tr w:rsidR="009F1821" w14:paraId="7D02ECC6" w14:textId="77777777">
                            <w:trPr>
                              <w:jc w:val="center"/>
                            </w:trPr>
                            <w:tc>
                              <w:tcPr>
                                <w:tcW w:w="2568" w:type="pct"/>
                                <w:vAlign w:val="center"/>
                              </w:tcPr>
                              <w:p w14:paraId="6D2CE6A6" w14:textId="77777777" w:rsidR="009F1821" w:rsidRDefault="009F1821">
                                <w:pPr>
                                  <w:jc w:val="right"/>
                                </w:pPr>
                                <w:r>
                                  <w:rPr>
                                    <w:noProof/>
                                  </w:rPr>
                                  <w:drawing>
                                    <wp:inline distT="0" distB="0" distL="0" distR="0" wp14:anchorId="7E152B3C" wp14:editId="0D289117">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E996E5B" w14:textId="50938291" w:rsidR="009F1821" w:rsidRDefault="009F1821">
                                    <w:pPr>
                                      <w:pStyle w:val="NoSpacing"/>
                                      <w:spacing w:line="312" w:lineRule="auto"/>
                                      <w:jc w:val="right"/>
                                      <w:rPr>
                                        <w:caps/>
                                        <w:color w:val="191919" w:themeColor="text1" w:themeTint="E6"/>
                                        <w:sz w:val="72"/>
                                        <w:szCs w:val="72"/>
                                      </w:rPr>
                                    </w:pPr>
                                    <w:r>
                                      <w:rPr>
                                        <w:caps/>
                                        <w:color w:val="191919" w:themeColor="text1" w:themeTint="E6"/>
                                        <w:sz w:val="72"/>
                                        <w:szCs w:val="72"/>
                                      </w:rPr>
                                      <w:t>Bluetooth Module CAr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F2B833C" w14:textId="61AAC9A0" w:rsidR="009F1821" w:rsidRDefault="009F1821">
                                    <w:pPr>
                                      <w:jc w:val="right"/>
                                      <w:rPr>
                                        <w:sz w:val="24"/>
                                        <w:szCs w:val="24"/>
                                      </w:rPr>
                                    </w:pPr>
                                    <w:r>
                                      <w:rPr>
                                        <w:color w:val="000000" w:themeColor="text1"/>
                                        <w:sz w:val="24"/>
                                        <w:szCs w:val="24"/>
                                      </w:rPr>
                                      <w:t>An Arduino project</w:t>
                                    </w:r>
                                  </w:p>
                                </w:sdtContent>
                              </w:sdt>
                            </w:tc>
                            <w:tc>
                              <w:tcPr>
                                <w:tcW w:w="2432" w:type="pct"/>
                                <w:vAlign w:val="center"/>
                              </w:tcPr>
                              <w:p w14:paraId="1356571D" w14:textId="17D68B50" w:rsidR="009F1821" w:rsidRDefault="009F1821">
                                <w:pPr>
                                  <w:pStyle w:val="NoSpacing"/>
                                  <w:rPr>
                                    <w:caps/>
                                    <w:color w:val="ED7D31" w:themeColor="accent2"/>
                                    <w:sz w:val="26"/>
                                    <w:szCs w:val="26"/>
                                  </w:rPr>
                                </w:pP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72589D7E" w14:textId="2DE5306F" w:rsidR="009F1821" w:rsidRDefault="009F1821">
                                    <w:pPr>
                                      <w:rPr>
                                        <w:color w:val="000000" w:themeColor="text1"/>
                                      </w:rPr>
                                    </w:pPr>
                                    <w:r>
                                      <w:rPr>
                                        <w:color w:val="000000" w:themeColor="text1"/>
                                      </w:rPr>
                                      <w:t xml:space="preserve">     </w:t>
                                    </w:r>
                                  </w:p>
                                </w:sdtContent>
                              </w:sdt>
                              <w:p w14:paraId="4C9EE030" w14:textId="1901E1DE" w:rsidR="009F1821" w:rsidRDefault="009F1821">
                                <w:pPr>
                                  <w:pStyle w:val="NoSpacing"/>
                                  <w:rPr>
                                    <w:color w:val="ED7D31" w:themeColor="accent2"/>
                                    <w:sz w:val="26"/>
                                    <w:szCs w:val="26"/>
                                  </w:rPr>
                                </w:pPr>
                                <w:r>
                                  <w:rPr>
                                    <w:color w:val="ED7D31" w:themeColor="accent2"/>
                                    <w:sz w:val="26"/>
                                    <w:szCs w:val="26"/>
                                  </w:rPr>
                                  <w:t>Submitted By:</w:t>
                                </w:r>
                              </w:p>
                              <w:p w14:paraId="3544BA9B" w14:textId="77924E36" w:rsidR="009F1821" w:rsidRDefault="009F1821">
                                <w:pPr>
                                  <w:pStyle w:val="NoSpacing"/>
                                  <w:rPr>
                                    <w:color w:val="ED7D31" w:themeColor="accent2"/>
                                    <w:sz w:val="26"/>
                                    <w:szCs w:val="26"/>
                                  </w:rPr>
                                </w:pPr>
                                <w:r>
                                  <w:rPr>
                                    <w:color w:val="ED7D31" w:themeColor="accent2"/>
                                    <w:sz w:val="26"/>
                                    <w:szCs w:val="26"/>
                                  </w:rPr>
                                  <w:t xml:space="preserve">Adison Giri </w:t>
                                </w:r>
                              </w:p>
                              <w:p w14:paraId="596C206A" w14:textId="604AC412" w:rsidR="009F1821" w:rsidRDefault="009F1821">
                                <w:pPr>
                                  <w:pStyle w:val="NoSpacing"/>
                                  <w:rPr>
                                    <w:color w:val="ED7D31" w:themeColor="accent2"/>
                                    <w:sz w:val="26"/>
                                    <w:szCs w:val="26"/>
                                  </w:rPr>
                                </w:pPr>
                                <w:r>
                                  <w:rPr>
                                    <w:color w:val="ED7D31" w:themeColor="accent2"/>
                                    <w:sz w:val="26"/>
                                    <w:szCs w:val="26"/>
                                  </w:rPr>
                                  <w:t>Hawana Tamang</w:t>
                                </w:r>
                              </w:p>
                              <w:p w14:paraId="48F0EF66" w14:textId="428CBE8E" w:rsidR="009F1821" w:rsidRDefault="009F1821">
                                <w:pPr>
                                  <w:pStyle w:val="NoSpacing"/>
                                  <w:rPr>
                                    <w:color w:val="ED7D31" w:themeColor="accent2"/>
                                    <w:sz w:val="26"/>
                                    <w:szCs w:val="26"/>
                                  </w:rPr>
                                </w:pPr>
                                <w:r>
                                  <w:rPr>
                                    <w:color w:val="ED7D31" w:themeColor="accent2"/>
                                    <w:sz w:val="26"/>
                                    <w:szCs w:val="26"/>
                                  </w:rPr>
                                  <w:t xml:space="preserve">Kushal Pathak </w:t>
                                </w:r>
                              </w:p>
                              <w:p w14:paraId="060B5D32" w14:textId="622C5D95" w:rsidR="009F1821" w:rsidRDefault="009F1821">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74426F2C" w14:textId="77777777" w:rsidR="009F1821" w:rsidRDefault="009F1821"/>
                      </w:txbxContent>
                    </v:textbox>
                    <w10:wrap anchorx="page" anchory="page"/>
                  </v:shape>
                </w:pict>
              </mc:Fallback>
            </mc:AlternateContent>
          </w:r>
          <w:r>
            <w:rPr>
              <w:rFonts w:ascii="Times New Roman" w:eastAsia="Times New Roman" w:hAnsi="Times New Roman" w:cs="Times New Roman"/>
              <w:b/>
              <w:sz w:val="32"/>
              <w:szCs w:val="32"/>
            </w:rPr>
            <w:br w:type="page"/>
          </w:r>
        </w:p>
      </w:sdtContent>
    </w:sdt>
    <w:p w14:paraId="36B05BBE" w14:textId="5E3B6EB9" w:rsidR="004F4C27" w:rsidRDefault="00D85C78">
      <w:pPr>
        <w:tabs>
          <w:tab w:val="left" w:pos="3744"/>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 Introduction</w:t>
      </w:r>
    </w:p>
    <w:p w14:paraId="26BC610A" w14:textId="77777777" w:rsidR="004F4C27" w:rsidRDefault="004F4C27">
      <w:pPr>
        <w:tabs>
          <w:tab w:val="left" w:pos="3744"/>
        </w:tabs>
        <w:spacing w:line="360" w:lineRule="auto"/>
        <w:jc w:val="center"/>
        <w:rPr>
          <w:rFonts w:ascii="Times New Roman" w:eastAsia="Times New Roman" w:hAnsi="Times New Roman" w:cs="Times New Roman"/>
          <w:b/>
          <w:sz w:val="32"/>
          <w:szCs w:val="32"/>
        </w:rPr>
      </w:pPr>
    </w:p>
    <w:p w14:paraId="23E38E62" w14:textId="77777777" w:rsidR="004F4C27" w:rsidRDefault="00D85C78">
      <w:pPr>
        <w:numPr>
          <w:ilvl w:val="1"/>
          <w:numId w:val="1"/>
        </w:numPr>
        <w:pBdr>
          <w:top w:val="nil"/>
          <w:left w:val="nil"/>
          <w:bottom w:val="nil"/>
          <w:right w:val="nil"/>
          <w:between w:val="nil"/>
        </w:pBdr>
        <w:tabs>
          <w:tab w:val="left" w:pos="3744"/>
        </w:tabs>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Background</w:t>
      </w:r>
    </w:p>
    <w:p w14:paraId="1E2BE4B9" w14:textId="58E4AC3B" w:rsidR="00C539E5" w:rsidRDefault="00C539E5" w:rsidP="00BC29D5">
      <w:pPr>
        <w:tabs>
          <w:tab w:val="left" w:pos="3744"/>
        </w:tabs>
        <w:spacing w:line="360" w:lineRule="auto"/>
        <w:ind w:left="360"/>
        <w:rPr>
          <w:rFonts w:ascii="Times New Roman" w:eastAsia="Times New Roman" w:hAnsi="Times New Roman" w:cs="Times New Roman"/>
          <w:sz w:val="24"/>
          <w:szCs w:val="24"/>
        </w:rPr>
      </w:pPr>
      <w:r w:rsidRPr="00C539E5">
        <w:rPr>
          <w:rFonts w:ascii="Times New Roman" w:eastAsia="Times New Roman" w:hAnsi="Times New Roman" w:cs="Times New Roman"/>
          <w:sz w:val="24"/>
          <w:szCs w:val="24"/>
        </w:rPr>
        <w:t>Automatic street light project is simply designed to turn on and turn of lights automatically. This project checks the amount of light according to its requirement and adjust them</w:t>
      </w:r>
      <w:r>
        <w:rPr>
          <w:rFonts w:ascii="Times New Roman" w:eastAsia="Times New Roman" w:hAnsi="Times New Roman" w:cs="Times New Roman"/>
          <w:sz w:val="24"/>
          <w:szCs w:val="24"/>
        </w:rPr>
        <w:t xml:space="preserve"> </w:t>
      </w:r>
      <w:r w:rsidRPr="00C539E5">
        <w:rPr>
          <w:rFonts w:ascii="Times New Roman" w:eastAsia="Times New Roman" w:hAnsi="Times New Roman" w:cs="Times New Roman"/>
          <w:sz w:val="24"/>
          <w:szCs w:val="24"/>
        </w:rPr>
        <w:t>(either turn off or turn on).</w:t>
      </w:r>
    </w:p>
    <w:p w14:paraId="57B0410D" w14:textId="77777777" w:rsidR="00BC29D5" w:rsidRDefault="00BC29D5" w:rsidP="00BC29D5">
      <w:pPr>
        <w:tabs>
          <w:tab w:val="left" w:pos="3744"/>
        </w:tabs>
        <w:spacing w:line="360" w:lineRule="auto"/>
        <w:ind w:left="360"/>
        <w:rPr>
          <w:rFonts w:ascii="Times New Roman" w:eastAsia="Times New Roman" w:hAnsi="Times New Roman" w:cs="Times New Roman"/>
          <w:sz w:val="24"/>
          <w:szCs w:val="24"/>
        </w:rPr>
      </w:pPr>
    </w:p>
    <w:p w14:paraId="24B6DE24" w14:textId="77777777" w:rsidR="004F4C27" w:rsidRDefault="00D85C78">
      <w:pPr>
        <w:tabs>
          <w:tab w:val="left" w:pos="3744"/>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1.2</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Significance</w:t>
      </w:r>
    </w:p>
    <w:p w14:paraId="1BEF4F06" w14:textId="6B27C022" w:rsidR="004F4C27" w:rsidRDefault="00D85C78">
      <w:pPr>
        <w:pBdr>
          <w:top w:val="nil"/>
          <w:left w:val="nil"/>
          <w:bottom w:val="nil"/>
          <w:right w:val="nil"/>
          <w:between w:val="nil"/>
        </w:pBdr>
        <w:tabs>
          <w:tab w:val="left" w:pos="3744"/>
        </w:tabs>
        <w:spacing w:after="0" w:line="360" w:lineRule="auto"/>
        <w:ind w:left="42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This project is a simple project created to run on microcontroller 8051 using assembly and C programming languages and its main significance is to </w:t>
      </w:r>
      <w:r w:rsidR="00BC29D5">
        <w:rPr>
          <w:rFonts w:ascii="Times New Roman" w:eastAsia="Times New Roman" w:hAnsi="Times New Roman" w:cs="Times New Roman"/>
          <w:color w:val="000000"/>
          <w:sz w:val="24"/>
          <w:szCs w:val="24"/>
        </w:rPr>
        <w:t>conserve the energy by automatically controlling street lights.</w:t>
      </w:r>
    </w:p>
    <w:p w14:paraId="46B74995" w14:textId="1FBC85F6" w:rsidR="004F4C27" w:rsidRDefault="004F4C27">
      <w:pPr>
        <w:pBdr>
          <w:top w:val="nil"/>
          <w:left w:val="nil"/>
          <w:bottom w:val="nil"/>
          <w:right w:val="nil"/>
          <w:between w:val="nil"/>
        </w:pBdr>
        <w:tabs>
          <w:tab w:val="left" w:pos="3744"/>
        </w:tabs>
        <w:spacing w:after="0" w:line="360" w:lineRule="auto"/>
        <w:ind w:left="420"/>
        <w:jc w:val="both"/>
        <w:rPr>
          <w:rFonts w:ascii="Times New Roman" w:eastAsia="Times New Roman" w:hAnsi="Times New Roman" w:cs="Times New Roman"/>
          <w:color w:val="000000"/>
        </w:rPr>
      </w:pPr>
    </w:p>
    <w:p w14:paraId="1E6BF9F9" w14:textId="77777777" w:rsidR="00BC29D5" w:rsidRDefault="00BC29D5">
      <w:pPr>
        <w:pBdr>
          <w:top w:val="nil"/>
          <w:left w:val="nil"/>
          <w:bottom w:val="nil"/>
          <w:right w:val="nil"/>
          <w:between w:val="nil"/>
        </w:pBdr>
        <w:tabs>
          <w:tab w:val="left" w:pos="3744"/>
        </w:tabs>
        <w:spacing w:after="0" w:line="360" w:lineRule="auto"/>
        <w:ind w:left="420"/>
        <w:jc w:val="both"/>
        <w:rPr>
          <w:rFonts w:ascii="Times New Roman" w:eastAsia="Times New Roman" w:hAnsi="Times New Roman" w:cs="Times New Roman"/>
          <w:color w:val="000000"/>
        </w:rPr>
      </w:pPr>
    </w:p>
    <w:p w14:paraId="008EC002" w14:textId="77777777" w:rsidR="004F4C27" w:rsidRDefault="00D85C78">
      <w:pPr>
        <w:numPr>
          <w:ilvl w:val="1"/>
          <w:numId w:val="2"/>
        </w:numPr>
        <w:pBdr>
          <w:top w:val="nil"/>
          <w:left w:val="nil"/>
          <w:bottom w:val="nil"/>
          <w:right w:val="nil"/>
          <w:between w:val="nil"/>
        </w:pBdr>
        <w:tabs>
          <w:tab w:val="left" w:pos="3744"/>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Objectives</w:t>
      </w:r>
    </w:p>
    <w:p w14:paraId="799A8892" w14:textId="77777777" w:rsidR="00743BAD" w:rsidRDefault="00743BAD" w:rsidP="00743BAD">
      <w:pPr>
        <w:pBdr>
          <w:top w:val="nil"/>
          <w:left w:val="nil"/>
          <w:bottom w:val="nil"/>
          <w:right w:val="nil"/>
          <w:between w:val="nil"/>
        </w:pBdr>
        <w:tabs>
          <w:tab w:val="left" w:pos="3744"/>
        </w:tabs>
        <w:spacing w:after="0" w:line="360" w:lineRule="auto"/>
        <w:ind w:left="360"/>
        <w:jc w:val="both"/>
        <w:rPr>
          <w:rFonts w:ascii="Times New Roman" w:eastAsia="Times New Roman" w:hAnsi="Times New Roman" w:cs="Times New Roman"/>
          <w:b/>
          <w:color w:val="000000"/>
          <w:sz w:val="28"/>
          <w:szCs w:val="28"/>
        </w:rPr>
      </w:pPr>
    </w:p>
    <w:p w14:paraId="22D33434" w14:textId="10B17CB5" w:rsidR="005536EC" w:rsidRDefault="005536EC" w:rsidP="00743BAD">
      <w:pPr>
        <w:numPr>
          <w:ilvl w:val="0"/>
          <w:numId w:val="4"/>
        </w:numPr>
        <w:pBdr>
          <w:top w:val="nil"/>
          <w:left w:val="nil"/>
          <w:bottom w:val="nil"/>
          <w:right w:val="nil"/>
          <w:between w:val="nil"/>
        </w:pBdr>
        <w:tabs>
          <w:tab w:val="left" w:pos="3744"/>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automate the signaling of vehicles</w:t>
      </w:r>
    </w:p>
    <w:p w14:paraId="02E6FD9C" w14:textId="200CB48E" w:rsidR="00217B47" w:rsidRPr="00743BAD" w:rsidRDefault="00733F05" w:rsidP="00743BAD">
      <w:pPr>
        <w:numPr>
          <w:ilvl w:val="0"/>
          <w:numId w:val="4"/>
        </w:numPr>
        <w:pBdr>
          <w:top w:val="nil"/>
          <w:left w:val="nil"/>
          <w:bottom w:val="nil"/>
          <w:right w:val="nil"/>
          <w:between w:val="nil"/>
        </w:pBdr>
        <w:tabs>
          <w:tab w:val="left" w:pos="3744"/>
        </w:tabs>
        <w:spacing w:line="360" w:lineRule="auto"/>
        <w:jc w:val="both"/>
        <w:rPr>
          <w:rFonts w:ascii="Times New Roman" w:eastAsia="Times New Roman" w:hAnsi="Times New Roman" w:cs="Times New Roman"/>
          <w:color w:val="000000"/>
          <w:sz w:val="24"/>
          <w:szCs w:val="24"/>
        </w:rPr>
      </w:pPr>
      <w:r w:rsidRPr="00743BAD">
        <w:rPr>
          <w:rFonts w:ascii="Times New Roman" w:eastAsia="Times New Roman" w:hAnsi="Times New Roman" w:cs="Times New Roman"/>
          <w:color w:val="000000"/>
          <w:sz w:val="24"/>
          <w:szCs w:val="24"/>
        </w:rPr>
        <w:t>To reduce wastage of electricity.</w:t>
      </w:r>
    </w:p>
    <w:p w14:paraId="729BF38E" w14:textId="77777777" w:rsidR="00217B47" w:rsidRPr="00743BAD" w:rsidRDefault="00733F05" w:rsidP="00743BAD">
      <w:pPr>
        <w:numPr>
          <w:ilvl w:val="0"/>
          <w:numId w:val="4"/>
        </w:numPr>
        <w:pBdr>
          <w:top w:val="nil"/>
          <w:left w:val="nil"/>
          <w:bottom w:val="nil"/>
          <w:right w:val="nil"/>
          <w:between w:val="nil"/>
        </w:pBdr>
        <w:tabs>
          <w:tab w:val="num" w:pos="720"/>
          <w:tab w:val="left" w:pos="3744"/>
        </w:tabs>
        <w:spacing w:line="360" w:lineRule="auto"/>
        <w:jc w:val="both"/>
        <w:rPr>
          <w:rFonts w:ascii="Times New Roman" w:eastAsia="Times New Roman" w:hAnsi="Times New Roman" w:cs="Times New Roman"/>
          <w:color w:val="000000"/>
          <w:sz w:val="24"/>
          <w:szCs w:val="24"/>
        </w:rPr>
      </w:pPr>
      <w:r w:rsidRPr="00743BAD">
        <w:rPr>
          <w:rFonts w:ascii="Times New Roman" w:eastAsia="Times New Roman" w:hAnsi="Times New Roman" w:cs="Times New Roman"/>
          <w:color w:val="000000"/>
          <w:sz w:val="24"/>
          <w:szCs w:val="24"/>
        </w:rPr>
        <w:t>Security of pedestrian visibility.</w:t>
      </w:r>
    </w:p>
    <w:p w14:paraId="350F0957" w14:textId="07BE0834" w:rsidR="004F4C27" w:rsidRPr="00743BAD" w:rsidRDefault="00733F05" w:rsidP="00743BAD">
      <w:pPr>
        <w:numPr>
          <w:ilvl w:val="0"/>
          <w:numId w:val="4"/>
        </w:numPr>
        <w:pBdr>
          <w:top w:val="nil"/>
          <w:left w:val="nil"/>
          <w:bottom w:val="nil"/>
          <w:right w:val="nil"/>
          <w:between w:val="nil"/>
        </w:pBdr>
        <w:tabs>
          <w:tab w:val="num" w:pos="720"/>
          <w:tab w:val="left" w:pos="3744"/>
        </w:tabs>
        <w:spacing w:line="360" w:lineRule="auto"/>
        <w:jc w:val="both"/>
        <w:rPr>
          <w:rFonts w:ascii="Times New Roman" w:eastAsia="Times New Roman" w:hAnsi="Times New Roman" w:cs="Times New Roman"/>
          <w:color w:val="000000"/>
          <w:sz w:val="24"/>
          <w:szCs w:val="24"/>
        </w:rPr>
      </w:pPr>
      <w:r w:rsidRPr="00743BAD">
        <w:rPr>
          <w:rFonts w:ascii="Times New Roman" w:eastAsia="Times New Roman" w:hAnsi="Times New Roman" w:cs="Times New Roman"/>
          <w:color w:val="000000"/>
          <w:sz w:val="24"/>
          <w:szCs w:val="24"/>
        </w:rPr>
        <w:t>To reduces cost and time.</w:t>
      </w:r>
    </w:p>
    <w:p w14:paraId="1CE62167" w14:textId="77777777" w:rsidR="004F4C27" w:rsidRDefault="00D85C78">
      <w:pPr>
        <w:tabs>
          <w:tab w:val="left" w:pos="3744"/>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Features</w:t>
      </w:r>
    </w:p>
    <w:p w14:paraId="106E5D6C" w14:textId="77777777" w:rsidR="00217B47" w:rsidRPr="00E845EA" w:rsidRDefault="00733F05" w:rsidP="00E845EA">
      <w:pPr>
        <w:numPr>
          <w:ilvl w:val="0"/>
          <w:numId w:val="6"/>
        </w:numPr>
        <w:pBdr>
          <w:top w:val="nil"/>
          <w:left w:val="nil"/>
          <w:bottom w:val="nil"/>
          <w:right w:val="nil"/>
          <w:between w:val="nil"/>
        </w:pBdr>
        <w:tabs>
          <w:tab w:val="num" w:pos="720"/>
          <w:tab w:val="left" w:pos="3744"/>
        </w:tabs>
        <w:spacing w:after="0" w:line="360" w:lineRule="auto"/>
        <w:jc w:val="both"/>
        <w:rPr>
          <w:rFonts w:ascii="Times New Roman" w:eastAsia="Times New Roman" w:hAnsi="Times New Roman" w:cs="Times New Roman"/>
          <w:color w:val="000000"/>
          <w:sz w:val="24"/>
          <w:szCs w:val="24"/>
        </w:rPr>
      </w:pPr>
      <w:r w:rsidRPr="00E845EA">
        <w:rPr>
          <w:rFonts w:ascii="Times New Roman" w:eastAsia="Times New Roman" w:hAnsi="Times New Roman" w:cs="Times New Roman"/>
          <w:color w:val="000000"/>
          <w:sz w:val="24"/>
          <w:szCs w:val="24"/>
        </w:rPr>
        <w:t>LDR detect the intensity of light</w:t>
      </w:r>
    </w:p>
    <w:p w14:paraId="7502A351" w14:textId="77777777" w:rsidR="00217B47" w:rsidRPr="00E845EA" w:rsidRDefault="00733F05" w:rsidP="00E845EA">
      <w:pPr>
        <w:numPr>
          <w:ilvl w:val="0"/>
          <w:numId w:val="6"/>
        </w:numPr>
        <w:pBdr>
          <w:top w:val="nil"/>
          <w:left w:val="nil"/>
          <w:bottom w:val="nil"/>
          <w:right w:val="nil"/>
          <w:between w:val="nil"/>
        </w:pBdr>
        <w:tabs>
          <w:tab w:val="num" w:pos="720"/>
          <w:tab w:val="left" w:pos="3744"/>
        </w:tabs>
        <w:spacing w:after="0" w:line="360" w:lineRule="auto"/>
        <w:jc w:val="both"/>
        <w:rPr>
          <w:rFonts w:ascii="Times New Roman" w:eastAsia="Times New Roman" w:hAnsi="Times New Roman" w:cs="Times New Roman"/>
          <w:color w:val="000000"/>
          <w:sz w:val="24"/>
          <w:szCs w:val="24"/>
        </w:rPr>
      </w:pPr>
      <w:r w:rsidRPr="00E845EA">
        <w:rPr>
          <w:rFonts w:ascii="Times New Roman" w:eastAsia="Times New Roman" w:hAnsi="Times New Roman" w:cs="Times New Roman"/>
          <w:color w:val="000000"/>
          <w:sz w:val="24"/>
          <w:szCs w:val="24"/>
        </w:rPr>
        <w:t xml:space="preserve">Motion sensor to detect movement within the range </w:t>
      </w:r>
    </w:p>
    <w:p w14:paraId="5DC2D2AA" w14:textId="01404547" w:rsidR="00BC29D5" w:rsidRPr="00E845EA" w:rsidRDefault="00E845EA" w:rsidP="00E845EA">
      <w:pPr>
        <w:numPr>
          <w:ilvl w:val="0"/>
          <w:numId w:val="6"/>
        </w:numPr>
        <w:pBdr>
          <w:top w:val="nil"/>
          <w:left w:val="nil"/>
          <w:bottom w:val="nil"/>
          <w:right w:val="nil"/>
          <w:between w:val="nil"/>
        </w:pBdr>
        <w:tabs>
          <w:tab w:val="num" w:pos="720"/>
          <w:tab w:val="left" w:pos="3744"/>
        </w:tabs>
        <w:spacing w:after="0" w:line="360" w:lineRule="auto"/>
        <w:jc w:val="both"/>
        <w:rPr>
          <w:rFonts w:ascii="Times New Roman" w:eastAsia="Times New Roman" w:hAnsi="Times New Roman" w:cs="Times New Roman"/>
          <w:sz w:val="24"/>
          <w:szCs w:val="24"/>
        </w:rPr>
      </w:pPr>
      <w:r w:rsidRPr="00E845EA">
        <w:rPr>
          <w:rFonts w:ascii="Times New Roman" w:eastAsia="Times New Roman" w:hAnsi="Times New Roman" w:cs="Times New Roman"/>
          <w:color w:val="000000"/>
          <w:sz w:val="24"/>
          <w:szCs w:val="24"/>
        </w:rPr>
        <w:t>ADC to read the analog value and converted into digital value</w:t>
      </w:r>
    </w:p>
    <w:p w14:paraId="56901501" w14:textId="738E1182" w:rsidR="00E845EA" w:rsidRPr="00E845EA" w:rsidRDefault="00E845EA" w:rsidP="00E845EA">
      <w:pPr>
        <w:numPr>
          <w:ilvl w:val="0"/>
          <w:numId w:val="6"/>
        </w:numPr>
        <w:pBdr>
          <w:top w:val="nil"/>
          <w:left w:val="nil"/>
          <w:bottom w:val="nil"/>
          <w:right w:val="nil"/>
          <w:between w:val="nil"/>
        </w:pBdr>
        <w:tabs>
          <w:tab w:val="num" w:pos="720"/>
          <w:tab w:val="left" w:pos="3744"/>
        </w:tabs>
        <w:spacing w:line="360" w:lineRule="auto"/>
        <w:jc w:val="both"/>
        <w:rPr>
          <w:rFonts w:ascii="Times New Roman" w:eastAsia="Times New Roman" w:hAnsi="Times New Roman" w:cs="Times New Roman"/>
          <w:color w:val="000000"/>
          <w:sz w:val="24"/>
          <w:szCs w:val="24"/>
        </w:rPr>
      </w:pPr>
      <w:r w:rsidRPr="00E845EA">
        <w:rPr>
          <w:rFonts w:ascii="Times New Roman" w:eastAsia="Times New Roman" w:hAnsi="Times New Roman" w:cs="Times New Roman"/>
          <w:color w:val="000000"/>
          <w:sz w:val="24"/>
          <w:szCs w:val="24"/>
        </w:rPr>
        <w:t>Automatically controlled</w:t>
      </w:r>
      <w:r>
        <w:rPr>
          <w:rFonts w:ascii="Times New Roman" w:eastAsia="Times New Roman" w:hAnsi="Times New Roman" w:cs="Times New Roman"/>
          <w:color w:val="000000"/>
          <w:sz w:val="24"/>
          <w:szCs w:val="24"/>
        </w:rPr>
        <w:t>.</w:t>
      </w:r>
    </w:p>
    <w:p w14:paraId="4C510680" w14:textId="2E209877" w:rsidR="00BC29D5" w:rsidRDefault="00BC29D5">
      <w:pPr>
        <w:tabs>
          <w:tab w:val="left" w:pos="3744"/>
        </w:tabs>
        <w:jc w:val="both"/>
        <w:rPr>
          <w:rFonts w:ascii="Times New Roman" w:eastAsia="Times New Roman" w:hAnsi="Times New Roman" w:cs="Times New Roman"/>
          <w:sz w:val="24"/>
          <w:szCs w:val="24"/>
        </w:rPr>
      </w:pPr>
    </w:p>
    <w:p w14:paraId="3385E832" w14:textId="33298D46" w:rsidR="00BC29D5" w:rsidRDefault="00BC29D5">
      <w:pPr>
        <w:tabs>
          <w:tab w:val="left" w:pos="3744"/>
        </w:tabs>
        <w:jc w:val="both"/>
        <w:rPr>
          <w:rFonts w:ascii="Times New Roman" w:eastAsia="Times New Roman" w:hAnsi="Times New Roman" w:cs="Times New Roman"/>
          <w:sz w:val="24"/>
          <w:szCs w:val="24"/>
        </w:rPr>
      </w:pPr>
    </w:p>
    <w:p w14:paraId="0F4AD0EE" w14:textId="77777777" w:rsidR="00BC29D5" w:rsidRDefault="00BC29D5">
      <w:pPr>
        <w:tabs>
          <w:tab w:val="left" w:pos="3744"/>
        </w:tabs>
        <w:jc w:val="both"/>
        <w:rPr>
          <w:rFonts w:ascii="Times New Roman" w:eastAsia="Times New Roman" w:hAnsi="Times New Roman" w:cs="Times New Roman"/>
          <w:sz w:val="24"/>
          <w:szCs w:val="24"/>
        </w:rPr>
      </w:pPr>
    </w:p>
    <w:p w14:paraId="2443C326" w14:textId="2B174F00" w:rsidR="00B7358C" w:rsidRPr="00B7358C" w:rsidRDefault="00D85C78" w:rsidP="00B7358C">
      <w:pPr>
        <w:pStyle w:val="ListParagraph"/>
        <w:numPr>
          <w:ilvl w:val="1"/>
          <w:numId w:val="2"/>
        </w:numPr>
        <w:tabs>
          <w:tab w:val="left" w:pos="3744"/>
        </w:tabs>
        <w:jc w:val="both"/>
        <w:rPr>
          <w:rFonts w:ascii="Times New Roman" w:eastAsia="Times New Roman" w:hAnsi="Times New Roman" w:cs="Times New Roman"/>
          <w:b/>
          <w:sz w:val="28"/>
          <w:szCs w:val="28"/>
        </w:rPr>
      </w:pPr>
      <w:r w:rsidRPr="00B7358C">
        <w:rPr>
          <w:rFonts w:ascii="Times New Roman" w:eastAsia="Times New Roman" w:hAnsi="Times New Roman" w:cs="Times New Roman"/>
          <w:b/>
          <w:sz w:val="28"/>
          <w:szCs w:val="28"/>
        </w:rPr>
        <w:t>Team Structure and Role</w:t>
      </w:r>
    </w:p>
    <w:p w14:paraId="448D3DA4" w14:textId="77777777" w:rsidR="00B7358C" w:rsidRDefault="00B7358C" w:rsidP="00B7358C">
      <w:pPr>
        <w:pStyle w:val="ListParagraph"/>
        <w:tabs>
          <w:tab w:val="left" w:pos="3744"/>
        </w:tabs>
        <w:ind w:left="360"/>
        <w:jc w:val="both"/>
        <w:rPr>
          <w:rFonts w:ascii="Times New Roman" w:eastAsia="Times New Roman" w:hAnsi="Times New Roman" w:cs="Times New Roman"/>
          <w:color w:val="000000"/>
          <w:sz w:val="24"/>
          <w:szCs w:val="24"/>
        </w:rPr>
      </w:pPr>
    </w:p>
    <w:p w14:paraId="2A7B198B" w14:textId="56A24AAA" w:rsidR="004F4C27" w:rsidRPr="00DA4DE2" w:rsidRDefault="00B7358C" w:rsidP="00B7358C">
      <w:pPr>
        <w:pStyle w:val="ListParagraph"/>
        <w:tabs>
          <w:tab w:val="left" w:pos="3744"/>
        </w:tabs>
        <w:ind w:left="360"/>
        <w:jc w:val="both"/>
        <w:rPr>
          <w:ins w:id="0" w:author="krish thapa" w:date="2023-03-08T17:42:00Z"/>
          <w:rFonts w:ascii="Times New Roman" w:eastAsia="Times New Roman" w:hAnsi="Times New Roman" w:cs="Times New Roman"/>
          <w:b/>
          <w:sz w:val="24"/>
          <w:szCs w:val="24"/>
        </w:rPr>
      </w:pPr>
      <w:r w:rsidRPr="00DA4DE2">
        <w:rPr>
          <w:rFonts w:ascii="Times New Roman" w:eastAsia="Times New Roman" w:hAnsi="Times New Roman" w:cs="Times New Roman"/>
          <w:color w:val="000000"/>
          <w:sz w:val="24"/>
          <w:szCs w:val="24"/>
        </w:rPr>
        <w:t>T</w:t>
      </w:r>
      <w:r w:rsidR="00D85C78" w:rsidRPr="00DA4DE2">
        <w:rPr>
          <w:rFonts w:ascii="Times New Roman" w:eastAsia="Times New Roman" w:hAnsi="Times New Roman" w:cs="Times New Roman"/>
          <w:color w:val="000000"/>
          <w:sz w:val="24"/>
          <w:szCs w:val="24"/>
        </w:rPr>
        <w:t>he members assigned with these particular responsibilities:</w:t>
      </w:r>
      <w:r w:rsidR="00D85C78" w:rsidRPr="00DA4DE2">
        <w:rPr>
          <w:noProof/>
          <w:sz w:val="24"/>
          <w:szCs w:val="24"/>
          <w:lang w:bidi="ar-SA"/>
        </w:rPr>
        <w:drawing>
          <wp:anchor distT="0" distB="0" distL="114300" distR="114300" simplePos="0" relativeHeight="251657728" behindDoc="0" locked="0" layoutInCell="1" hidden="0" allowOverlap="1" wp14:anchorId="7DEBC50D" wp14:editId="58F38A5E">
            <wp:simplePos x="0" y="0"/>
            <wp:positionH relativeFrom="column">
              <wp:posOffset>8514080</wp:posOffset>
            </wp:positionH>
            <wp:positionV relativeFrom="paragraph">
              <wp:posOffset>450215</wp:posOffset>
            </wp:positionV>
            <wp:extent cx="1749583" cy="2565858"/>
            <wp:effectExtent l="0" t="0" r="0" b="0"/>
            <wp:wrapNone/>
            <wp:docPr id="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49583" cy="2565858"/>
                    </a:xfrm>
                    <a:prstGeom prst="rect">
                      <a:avLst/>
                    </a:prstGeom>
                    <a:ln/>
                  </pic:spPr>
                </pic:pic>
              </a:graphicData>
            </a:graphic>
          </wp:anchor>
        </w:drawing>
      </w:r>
    </w:p>
    <w:p w14:paraId="1FE6E0D2" w14:textId="77777777" w:rsidR="004F4C27" w:rsidRDefault="004F4C27">
      <w:pPr>
        <w:tabs>
          <w:tab w:val="left" w:pos="3744"/>
        </w:tabs>
        <w:jc w:val="both"/>
        <w:rPr>
          <w:rFonts w:ascii="Arial" w:eastAsia="Arial" w:hAnsi="Arial" w:cs="Arial"/>
          <w:b/>
          <w:sz w:val="24"/>
          <w:szCs w:val="24"/>
        </w:rPr>
      </w:pPr>
    </w:p>
    <w:tbl>
      <w:tblPr>
        <w:tblStyle w:val="TableGrid"/>
        <w:tblW w:w="0" w:type="auto"/>
        <w:tblLook w:val="04A0" w:firstRow="1" w:lastRow="0" w:firstColumn="1" w:lastColumn="0" w:noHBand="0" w:noVBand="1"/>
      </w:tblPr>
      <w:tblGrid>
        <w:gridCol w:w="1532"/>
        <w:gridCol w:w="1425"/>
        <w:gridCol w:w="1539"/>
        <w:gridCol w:w="1534"/>
        <w:gridCol w:w="1581"/>
        <w:gridCol w:w="1739"/>
      </w:tblGrid>
      <w:tr w:rsidR="00DA4DE2" w14:paraId="7F61D7CE" w14:textId="6B0E8D5A" w:rsidTr="00B7358C">
        <w:trPr>
          <w:trHeight w:val="1124"/>
        </w:trPr>
        <w:tc>
          <w:tcPr>
            <w:tcW w:w="1674" w:type="dxa"/>
          </w:tcPr>
          <w:p w14:paraId="293B1FB4" w14:textId="43216B01" w:rsidR="00B7358C" w:rsidRPr="00DA4DE2" w:rsidRDefault="00B7358C">
            <w:pPr>
              <w:tabs>
                <w:tab w:val="left" w:pos="3744"/>
              </w:tabs>
              <w:jc w:val="center"/>
              <w:rPr>
                <w:sz w:val="24"/>
                <w:szCs w:val="24"/>
              </w:rPr>
            </w:pPr>
            <w:r w:rsidRPr="00DA4DE2">
              <w:rPr>
                <w:sz w:val="24"/>
                <w:szCs w:val="24"/>
              </w:rPr>
              <w:t>Members</w:t>
            </w:r>
          </w:p>
          <w:p w14:paraId="68ACFBC5" w14:textId="77777777" w:rsidR="00B7358C" w:rsidRPr="00DA4DE2" w:rsidRDefault="00B7358C">
            <w:pPr>
              <w:tabs>
                <w:tab w:val="left" w:pos="3744"/>
              </w:tabs>
              <w:jc w:val="center"/>
              <w:rPr>
                <w:sz w:val="24"/>
                <w:szCs w:val="24"/>
              </w:rPr>
            </w:pPr>
          </w:p>
        </w:tc>
        <w:tc>
          <w:tcPr>
            <w:tcW w:w="1593" w:type="dxa"/>
          </w:tcPr>
          <w:p w14:paraId="4F439081" w14:textId="0C50DFE4" w:rsidR="00B7358C" w:rsidRPr="00DA4DE2" w:rsidRDefault="00B7358C" w:rsidP="00B7358C">
            <w:pPr>
              <w:tabs>
                <w:tab w:val="left" w:pos="3744"/>
              </w:tabs>
              <w:jc w:val="center"/>
              <w:rPr>
                <w:sz w:val="24"/>
                <w:szCs w:val="24"/>
              </w:rPr>
            </w:pPr>
            <w:r w:rsidRPr="00DA4DE2">
              <w:rPr>
                <w:sz w:val="24"/>
                <w:szCs w:val="24"/>
              </w:rPr>
              <w:t>Study and analysis</w:t>
            </w:r>
          </w:p>
        </w:tc>
        <w:tc>
          <w:tcPr>
            <w:tcW w:w="1680" w:type="dxa"/>
          </w:tcPr>
          <w:p w14:paraId="15A9D877" w14:textId="50A09A32" w:rsidR="00B7358C" w:rsidRPr="00DA4DE2" w:rsidRDefault="00B7358C">
            <w:pPr>
              <w:tabs>
                <w:tab w:val="left" w:pos="3744"/>
              </w:tabs>
              <w:jc w:val="center"/>
              <w:rPr>
                <w:sz w:val="24"/>
                <w:szCs w:val="24"/>
              </w:rPr>
            </w:pPr>
            <w:r w:rsidRPr="00DA4DE2">
              <w:rPr>
                <w:sz w:val="24"/>
                <w:szCs w:val="24"/>
              </w:rPr>
              <w:t>Designing</w:t>
            </w:r>
          </w:p>
          <w:p w14:paraId="6E0B79D4" w14:textId="77777777" w:rsidR="00B7358C" w:rsidRPr="00DA4DE2" w:rsidRDefault="00B7358C">
            <w:pPr>
              <w:tabs>
                <w:tab w:val="left" w:pos="3744"/>
              </w:tabs>
              <w:jc w:val="center"/>
              <w:rPr>
                <w:sz w:val="24"/>
                <w:szCs w:val="24"/>
              </w:rPr>
            </w:pPr>
          </w:p>
        </w:tc>
        <w:tc>
          <w:tcPr>
            <w:tcW w:w="1676" w:type="dxa"/>
          </w:tcPr>
          <w:p w14:paraId="3C485BD6" w14:textId="192D05E1" w:rsidR="00B7358C" w:rsidRPr="00DA4DE2" w:rsidRDefault="00B7358C">
            <w:pPr>
              <w:tabs>
                <w:tab w:val="left" w:pos="3744"/>
              </w:tabs>
              <w:jc w:val="center"/>
              <w:rPr>
                <w:sz w:val="24"/>
                <w:szCs w:val="24"/>
              </w:rPr>
            </w:pPr>
            <w:r w:rsidRPr="00DA4DE2">
              <w:rPr>
                <w:sz w:val="24"/>
                <w:szCs w:val="24"/>
              </w:rPr>
              <w:t>Coding</w:t>
            </w:r>
          </w:p>
          <w:p w14:paraId="0CC75231" w14:textId="2A6A2B7E" w:rsidR="00B7358C" w:rsidRPr="00DA4DE2" w:rsidRDefault="00B7358C">
            <w:pPr>
              <w:tabs>
                <w:tab w:val="left" w:pos="3744"/>
              </w:tabs>
              <w:jc w:val="center"/>
              <w:rPr>
                <w:sz w:val="24"/>
                <w:szCs w:val="24"/>
              </w:rPr>
            </w:pPr>
            <w:r w:rsidRPr="00DA4DE2">
              <w:rPr>
                <w:sz w:val="24"/>
                <w:szCs w:val="24"/>
              </w:rPr>
              <w:t>and hardware</w:t>
            </w:r>
          </w:p>
          <w:p w14:paraId="494DB978" w14:textId="76D2B71A" w:rsidR="00B7358C" w:rsidRPr="00DA4DE2" w:rsidRDefault="00B7358C">
            <w:pPr>
              <w:tabs>
                <w:tab w:val="left" w:pos="3744"/>
              </w:tabs>
              <w:jc w:val="center"/>
              <w:rPr>
                <w:sz w:val="24"/>
                <w:szCs w:val="24"/>
              </w:rPr>
            </w:pPr>
          </w:p>
        </w:tc>
        <w:tc>
          <w:tcPr>
            <w:tcW w:w="1712" w:type="dxa"/>
          </w:tcPr>
          <w:p w14:paraId="45D10962" w14:textId="46134269" w:rsidR="00B7358C" w:rsidRPr="00DA4DE2" w:rsidRDefault="00B7358C">
            <w:pPr>
              <w:tabs>
                <w:tab w:val="left" w:pos="3744"/>
              </w:tabs>
              <w:jc w:val="center"/>
              <w:rPr>
                <w:sz w:val="24"/>
                <w:szCs w:val="24"/>
              </w:rPr>
            </w:pPr>
            <w:r w:rsidRPr="00DA4DE2">
              <w:rPr>
                <w:sz w:val="24"/>
                <w:szCs w:val="24"/>
              </w:rPr>
              <w:t>debugging</w:t>
            </w:r>
          </w:p>
        </w:tc>
        <w:tc>
          <w:tcPr>
            <w:tcW w:w="1241" w:type="dxa"/>
          </w:tcPr>
          <w:p w14:paraId="204AC2A6" w14:textId="579AABCA" w:rsidR="00B7358C" w:rsidRPr="00DA4DE2" w:rsidRDefault="00B7358C">
            <w:pPr>
              <w:tabs>
                <w:tab w:val="left" w:pos="3744"/>
              </w:tabs>
              <w:jc w:val="center"/>
              <w:rPr>
                <w:sz w:val="24"/>
                <w:szCs w:val="24"/>
              </w:rPr>
            </w:pPr>
            <w:r w:rsidRPr="00DA4DE2">
              <w:rPr>
                <w:sz w:val="24"/>
                <w:szCs w:val="24"/>
              </w:rPr>
              <w:t>Documentation</w:t>
            </w:r>
          </w:p>
          <w:p w14:paraId="2851A018" w14:textId="55F482CC" w:rsidR="00B7358C" w:rsidRPr="00DA4DE2" w:rsidRDefault="00B7358C">
            <w:pPr>
              <w:tabs>
                <w:tab w:val="left" w:pos="3744"/>
              </w:tabs>
              <w:jc w:val="center"/>
              <w:rPr>
                <w:sz w:val="24"/>
                <w:szCs w:val="24"/>
              </w:rPr>
            </w:pPr>
          </w:p>
        </w:tc>
      </w:tr>
      <w:tr w:rsidR="00DA4DE2" w14:paraId="0093ABF6" w14:textId="5E778FDC" w:rsidTr="00B7358C">
        <w:trPr>
          <w:trHeight w:val="1070"/>
        </w:trPr>
        <w:tc>
          <w:tcPr>
            <w:tcW w:w="1674" w:type="dxa"/>
          </w:tcPr>
          <w:p w14:paraId="63BD4F01" w14:textId="38BF60B5" w:rsidR="00B7358C" w:rsidRPr="00DA4DE2" w:rsidRDefault="00B7358C">
            <w:pPr>
              <w:tabs>
                <w:tab w:val="left" w:pos="3744"/>
              </w:tabs>
              <w:jc w:val="center"/>
              <w:rPr>
                <w:sz w:val="24"/>
                <w:szCs w:val="24"/>
              </w:rPr>
            </w:pPr>
            <w:r w:rsidRPr="00DA4DE2">
              <w:rPr>
                <w:sz w:val="24"/>
                <w:szCs w:val="24"/>
              </w:rPr>
              <w:t>Asma</w:t>
            </w:r>
          </w:p>
          <w:p w14:paraId="3A3C5CC2" w14:textId="60820539" w:rsidR="00B7358C" w:rsidRPr="00DA4DE2" w:rsidRDefault="00B7358C">
            <w:pPr>
              <w:tabs>
                <w:tab w:val="left" w:pos="3744"/>
              </w:tabs>
              <w:jc w:val="center"/>
              <w:rPr>
                <w:sz w:val="24"/>
                <w:szCs w:val="24"/>
              </w:rPr>
            </w:pPr>
            <w:proofErr w:type="spellStart"/>
            <w:r w:rsidRPr="00DA4DE2">
              <w:rPr>
                <w:sz w:val="24"/>
                <w:szCs w:val="24"/>
              </w:rPr>
              <w:t>Bohara</w:t>
            </w:r>
            <w:proofErr w:type="spellEnd"/>
          </w:p>
          <w:p w14:paraId="67A0E68E" w14:textId="55A8CB16" w:rsidR="00B7358C" w:rsidRDefault="00B7358C">
            <w:pPr>
              <w:tabs>
                <w:tab w:val="left" w:pos="3744"/>
              </w:tabs>
              <w:jc w:val="center"/>
              <w:rPr>
                <w:sz w:val="28"/>
                <w:szCs w:val="28"/>
              </w:rPr>
            </w:pPr>
          </w:p>
        </w:tc>
        <w:tc>
          <w:tcPr>
            <w:tcW w:w="1593" w:type="dxa"/>
          </w:tcPr>
          <w:p w14:paraId="289B7712" w14:textId="4DF9597A" w:rsidR="00B7358C" w:rsidRPr="00DA4DE2" w:rsidRDefault="00B7358C">
            <w:pPr>
              <w:tabs>
                <w:tab w:val="left" w:pos="3744"/>
              </w:tabs>
              <w:jc w:val="center"/>
              <w:rPr>
                <w:sz w:val="24"/>
                <w:szCs w:val="24"/>
              </w:rPr>
            </w:pPr>
            <w:r w:rsidRPr="00DA4DE2">
              <w:rPr>
                <w:sz w:val="24"/>
                <w:szCs w:val="24"/>
              </w:rPr>
              <w:t>Asma</w:t>
            </w:r>
          </w:p>
          <w:p w14:paraId="65F3049F" w14:textId="15345E9E" w:rsidR="00B7358C" w:rsidRPr="00DA4DE2" w:rsidRDefault="00B7358C" w:rsidP="00B7358C">
            <w:pPr>
              <w:tabs>
                <w:tab w:val="left" w:pos="3744"/>
              </w:tabs>
              <w:jc w:val="center"/>
              <w:rPr>
                <w:sz w:val="24"/>
                <w:szCs w:val="24"/>
              </w:rPr>
            </w:pPr>
            <w:proofErr w:type="spellStart"/>
            <w:r w:rsidRPr="00DA4DE2">
              <w:rPr>
                <w:sz w:val="24"/>
                <w:szCs w:val="24"/>
              </w:rPr>
              <w:t>Bohara</w:t>
            </w:r>
            <w:proofErr w:type="spellEnd"/>
          </w:p>
          <w:p w14:paraId="22B9C502" w14:textId="19FA1E24" w:rsidR="00B7358C" w:rsidRPr="00DA4DE2" w:rsidRDefault="00B7358C">
            <w:pPr>
              <w:tabs>
                <w:tab w:val="left" w:pos="3744"/>
              </w:tabs>
              <w:jc w:val="center"/>
              <w:rPr>
                <w:sz w:val="24"/>
                <w:szCs w:val="24"/>
              </w:rPr>
            </w:pPr>
          </w:p>
        </w:tc>
        <w:tc>
          <w:tcPr>
            <w:tcW w:w="1680" w:type="dxa"/>
          </w:tcPr>
          <w:p w14:paraId="71BC5EB8" w14:textId="4DF64A55" w:rsidR="00B7358C" w:rsidRPr="00DA4DE2" w:rsidRDefault="00B7358C">
            <w:pPr>
              <w:tabs>
                <w:tab w:val="left" w:pos="3744"/>
              </w:tabs>
              <w:jc w:val="center"/>
              <w:rPr>
                <w:sz w:val="24"/>
                <w:szCs w:val="24"/>
              </w:rPr>
            </w:pPr>
            <w:r w:rsidRPr="00DA4DE2">
              <w:rPr>
                <w:sz w:val="24"/>
                <w:szCs w:val="24"/>
              </w:rPr>
              <w:t>Asma</w:t>
            </w:r>
          </w:p>
          <w:p w14:paraId="7C8E6B87" w14:textId="6E7BF352" w:rsidR="00B7358C" w:rsidRPr="00DA4DE2" w:rsidRDefault="00B7358C">
            <w:pPr>
              <w:tabs>
                <w:tab w:val="left" w:pos="3744"/>
              </w:tabs>
              <w:jc w:val="center"/>
              <w:rPr>
                <w:sz w:val="24"/>
                <w:szCs w:val="24"/>
              </w:rPr>
            </w:pPr>
            <w:proofErr w:type="spellStart"/>
            <w:r w:rsidRPr="00DA4DE2">
              <w:rPr>
                <w:sz w:val="24"/>
                <w:szCs w:val="24"/>
              </w:rPr>
              <w:t>Bohara</w:t>
            </w:r>
            <w:proofErr w:type="spellEnd"/>
          </w:p>
          <w:p w14:paraId="4BC79506" w14:textId="77777777" w:rsidR="00B7358C" w:rsidRPr="00DA4DE2" w:rsidRDefault="00B7358C">
            <w:pPr>
              <w:tabs>
                <w:tab w:val="left" w:pos="3744"/>
              </w:tabs>
              <w:jc w:val="center"/>
              <w:rPr>
                <w:sz w:val="24"/>
                <w:szCs w:val="24"/>
              </w:rPr>
            </w:pPr>
          </w:p>
        </w:tc>
        <w:tc>
          <w:tcPr>
            <w:tcW w:w="1676" w:type="dxa"/>
          </w:tcPr>
          <w:p w14:paraId="2DB30908" w14:textId="2A40199F" w:rsidR="00B7358C" w:rsidRDefault="00DA4DE2">
            <w:pPr>
              <w:tabs>
                <w:tab w:val="left" w:pos="3744"/>
              </w:tabs>
              <w:jc w:val="center"/>
              <w:rPr>
                <w:sz w:val="24"/>
                <w:szCs w:val="24"/>
              </w:rPr>
            </w:pPr>
            <w:r>
              <w:rPr>
                <w:sz w:val="24"/>
                <w:szCs w:val="24"/>
              </w:rPr>
              <w:t>Asma</w:t>
            </w:r>
          </w:p>
          <w:p w14:paraId="78239FC2" w14:textId="3E3B8A31" w:rsidR="00DA4DE2" w:rsidRDefault="00DA4DE2">
            <w:pPr>
              <w:tabs>
                <w:tab w:val="left" w:pos="3744"/>
              </w:tabs>
              <w:jc w:val="center"/>
              <w:rPr>
                <w:sz w:val="24"/>
                <w:szCs w:val="24"/>
              </w:rPr>
            </w:pPr>
            <w:proofErr w:type="spellStart"/>
            <w:r>
              <w:rPr>
                <w:sz w:val="24"/>
                <w:szCs w:val="24"/>
              </w:rPr>
              <w:t>Bohara</w:t>
            </w:r>
            <w:proofErr w:type="spellEnd"/>
          </w:p>
          <w:p w14:paraId="42ACE2F8" w14:textId="77777777" w:rsidR="00DA4DE2" w:rsidRPr="00DA4DE2" w:rsidRDefault="00DA4DE2">
            <w:pPr>
              <w:tabs>
                <w:tab w:val="left" w:pos="3744"/>
              </w:tabs>
              <w:jc w:val="center"/>
              <w:rPr>
                <w:sz w:val="24"/>
                <w:szCs w:val="24"/>
              </w:rPr>
            </w:pPr>
          </w:p>
        </w:tc>
        <w:tc>
          <w:tcPr>
            <w:tcW w:w="1712" w:type="dxa"/>
          </w:tcPr>
          <w:p w14:paraId="7D8C0B1F" w14:textId="77777777" w:rsidR="00B7358C" w:rsidRPr="00DA4DE2" w:rsidRDefault="00B7358C">
            <w:pPr>
              <w:tabs>
                <w:tab w:val="left" w:pos="3744"/>
              </w:tabs>
              <w:jc w:val="center"/>
              <w:rPr>
                <w:sz w:val="24"/>
                <w:szCs w:val="24"/>
              </w:rPr>
            </w:pPr>
          </w:p>
        </w:tc>
        <w:tc>
          <w:tcPr>
            <w:tcW w:w="1241" w:type="dxa"/>
          </w:tcPr>
          <w:p w14:paraId="6075B809" w14:textId="49F13E57" w:rsidR="00DA4DE2" w:rsidRPr="00DA4DE2" w:rsidRDefault="00DA4DE2" w:rsidP="00DA4DE2">
            <w:pPr>
              <w:tabs>
                <w:tab w:val="left" w:pos="3744"/>
              </w:tabs>
              <w:jc w:val="center"/>
              <w:rPr>
                <w:sz w:val="24"/>
                <w:szCs w:val="24"/>
              </w:rPr>
            </w:pPr>
          </w:p>
          <w:p w14:paraId="2BD6CE47" w14:textId="77777777" w:rsidR="00DA4DE2" w:rsidRPr="00DA4DE2" w:rsidRDefault="00DA4DE2">
            <w:pPr>
              <w:tabs>
                <w:tab w:val="left" w:pos="3744"/>
              </w:tabs>
              <w:jc w:val="center"/>
              <w:rPr>
                <w:sz w:val="24"/>
                <w:szCs w:val="24"/>
              </w:rPr>
            </w:pPr>
          </w:p>
        </w:tc>
      </w:tr>
      <w:tr w:rsidR="00DA4DE2" w14:paraId="4ACF093E" w14:textId="6AB44E16" w:rsidTr="00B7358C">
        <w:trPr>
          <w:trHeight w:val="1070"/>
        </w:trPr>
        <w:tc>
          <w:tcPr>
            <w:tcW w:w="1674" w:type="dxa"/>
          </w:tcPr>
          <w:p w14:paraId="770F53E4" w14:textId="09B4BBC2" w:rsidR="00B7358C" w:rsidRPr="00DA4DE2" w:rsidRDefault="00B7358C">
            <w:pPr>
              <w:tabs>
                <w:tab w:val="left" w:pos="3744"/>
              </w:tabs>
              <w:jc w:val="center"/>
              <w:rPr>
                <w:sz w:val="24"/>
                <w:szCs w:val="24"/>
              </w:rPr>
            </w:pPr>
            <w:r w:rsidRPr="00DA4DE2">
              <w:rPr>
                <w:sz w:val="24"/>
                <w:szCs w:val="24"/>
              </w:rPr>
              <w:t>Elisha</w:t>
            </w:r>
          </w:p>
          <w:p w14:paraId="74857C53" w14:textId="7831E469" w:rsidR="00B7358C" w:rsidRPr="00DA4DE2" w:rsidRDefault="00B7358C">
            <w:pPr>
              <w:tabs>
                <w:tab w:val="left" w:pos="3744"/>
              </w:tabs>
              <w:jc w:val="center"/>
              <w:rPr>
                <w:sz w:val="24"/>
                <w:szCs w:val="24"/>
              </w:rPr>
            </w:pPr>
            <w:r w:rsidRPr="00DA4DE2">
              <w:rPr>
                <w:sz w:val="24"/>
                <w:szCs w:val="24"/>
              </w:rPr>
              <w:t>Rai</w:t>
            </w:r>
          </w:p>
          <w:p w14:paraId="3C38AE0C" w14:textId="77777777" w:rsidR="00B7358C" w:rsidRPr="00DA4DE2" w:rsidRDefault="00B7358C">
            <w:pPr>
              <w:tabs>
                <w:tab w:val="left" w:pos="3744"/>
              </w:tabs>
              <w:jc w:val="center"/>
              <w:rPr>
                <w:sz w:val="24"/>
                <w:szCs w:val="24"/>
              </w:rPr>
            </w:pPr>
          </w:p>
        </w:tc>
        <w:tc>
          <w:tcPr>
            <w:tcW w:w="1593" w:type="dxa"/>
          </w:tcPr>
          <w:p w14:paraId="151E83CE" w14:textId="3C8C05AA" w:rsidR="00B7358C" w:rsidRPr="00DA4DE2" w:rsidRDefault="00B7358C">
            <w:pPr>
              <w:tabs>
                <w:tab w:val="left" w:pos="3744"/>
              </w:tabs>
              <w:jc w:val="center"/>
              <w:rPr>
                <w:sz w:val="24"/>
                <w:szCs w:val="24"/>
              </w:rPr>
            </w:pPr>
            <w:r w:rsidRPr="00DA4DE2">
              <w:rPr>
                <w:sz w:val="24"/>
                <w:szCs w:val="24"/>
              </w:rPr>
              <w:t>Elisha</w:t>
            </w:r>
          </w:p>
          <w:p w14:paraId="6579C63E" w14:textId="1509C997" w:rsidR="00B7358C" w:rsidRPr="00DA4DE2" w:rsidRDefault="00B7358C" w:rsidP="00B7358C">
            <w:pPr>
              <w:tabs>
                <w:tab w:val="left" w:pos="3744"/>
              </w:tabs>
              <w:jc w:val="center"/>
              <w:rPr>
                <w:sz w:val="24"/>
                <w:szCs w:val="24"/>
              </w:rPr>
            </w:pPr>
            <w:r w:rsidRPr="00DA4DE2">
              <w:rPr>
                <w:sz w:val="24"/>
                <w:szCs w:val="24"/>
              </w:rPr>
              <w:t>Rai</w:t>
            </w:r>
          </w:p>
        </w:tc>
        <w:tc>
          <w:tcPr>
            <w:tcW w:w="1680" w:type="dxa"/>
          </w:tcPr>
          <w:p w14:paraId="26910F4C" w14:textId="4526F27F" w:rsidR="00DA4DE2" w:rsidRPr="00DA4DE2" w:rsidRDefault="00DA4DE2" w:rsidP="00DA4DE2">
            <w:pPr>
              <w:tabs>
                <w:tab w:val="left" w:pos="3744"/>
              </w:tabs>
              <w:jc w:val="center"/>
              <w:rPr>
                <w:sz w:val="24"/>
                <w:szCs w:val="24"/>
              </w:rPr>
            </w:pPr>
          </w:p>
          <w:p w14:paraId="0BB7338F" w14:textId="77777777" w:rsidR="00DA4DE2" w:rsidRPr="00DA4DE2" w:rsidRDefault="00DA4DE2">
            <w:pPr>
              <w:tabs>
                <w:tab w:val="left" w:pos="3744"/>
              </w:tabs>
              <w:jc w:val="center"/>
              <w:rPr>
                <w:sz w:val="24"/>
                <w:szCs w:val="24"/>
              </w:rPr>
            </w:pPr>
          </w:p>
        </w:tc>
        <w:tc>
          <w:tcPr>
            <w:tcW w:w="1676" w:type="dxa"/>
          </w:tcPr>
          <w:p w14:paraId="45B6BE8F" w14:textId="676D5382" w:rsidR="00DA4DE2" w:rsidRDefault="00DA4DE2" w:rsidP="00DA4DE2">
            <w:pPr>
              <w:tabs>
                <w:tab w:val="left" w:pos="3744"/>
              </w:tabs>
              <w:rPr>
                <w:sz w:val="24"/>
                <w:szCs w:val="24"/>
              </w:rPr>
            </w:pPr>
            <w:r>
              <w:rPr>
                <w:sz w:val="24"/>
                <w:szCs w:val="24"/>
              </w:rPr>
              <w:t xml:space="preserve">  </w:t>
            </w:r>
            <w:r w:rsidRPr="00DA4DE2">
              <w:rPr>
                <w:sz w:val="24"/>
                <w:szCs w:val="24"/>
              </w:rPr>
              <w:t>Elisha</w:t>
            </w:r>
            <w:r>
              <w:rPr>
                <w:sz w:val="24"/>
                <w:szCs w:val="24"/>
              </w:rPr>
              <w:t xml:space="preserve"> </w:t>
            </w:r>
          </w:p>
          <w:p w14:paraId="0E41B22B" w14:textId="682990F8" w:rsidR="00DA4DE2" w:rsidRDefault="00DA4DE2" w:rsidP="00DA4DE2">
            <w:pPr>
              <w:tabs>
                <w:tab w:val="left" w:pos="3744"/>
              </w:tabs>
              <w:rPr>
                <w:sz w:val="24"/>
                <w:szCs w:val="24"/>
              </w:rPr>
            </w:pPr>
            <w:r>
              <w:rPr>
                <w:sz w:val="24"/>
                <w:szCs w:val="24"/>
              </w:rPr>
              <w:t xml:space="preserve">    </w:t>
            </w:r>
            <w:r w:rsidRPr="00DA4DE2">
              <w:rPr>
                <w:sz w:val="24"/>
                <w:szCs w:val="24"/>
              </w:rPr>
              <w:t>Rai</w:t>
            </w:r>
          </w:p>
          <w:p w14:paraId="0D3939DC" w14:textId="77777777" w:rsidR="00DA4DE2" w:rsidRPr="00DA4DE2" w:rsidRDefault="00DA4DE2" w:rsidP="00DA4DE2">
            <w:pPr>
              <w:jc w:val="center"/>
              <w:rPr>
                <w:sz w:val="24"/>
                <w:szCs w:val="24"/>
              </w:rPr>
            </w:pPr>
          </w:p>
        </w:tc>
        <w:tc>
          <w:tcPr>
            <w:tcW w:w="1712" w:type="dxa"/>
          </w:tcPr>
          <w:p w14:paraId="47183192" w14:textId="6D49A407" w:rsidR="00B7358C" w:rsidRPr="00DA4DE2" w:rsidRDefault="00DA4DE2">
            <w:pPr>
              <w:tabs>
                <w:tab w:val="left" w:pos="3744"/>
              </w:tabs>
              <w:jc w:val="center"/>
              <w:rPr>
                <w:sz w:val="24"/>
                <w:szCs w:val="24"/>
              </w:rPr>
            </w:pPr>
            <w:r w:rsidRPr="00DA4DE2">
              <w:rPr>
                <w:sz w:val="24"/>
                <w:szCs w:val="24"/>
              </w:rPr>
              <w:t>Elisha</w:t>
            </w:r>
          </w:p>
          <w:p w14:paraId="3D269788" w14:textId="11460E65" w:rsidR="00DA4DE2" w:rsidRPr="00DA4DE2" w:rsidRDefault="00DA4DE2">
            <w:pPr>
              <w:tabs>
                <w:tab w:val="left" w:pos="3744"/>
              </w:tabs>
              <w:jc w:val="center"/>
              <w:rPr>
                <w:sz w:val="24"/>
                <w:szCs w:val="24"/>
              </w:rPr>
            </w:pPr>
            <w:r w:rsidRPr="00DA4DE2">
              <w:rPr>
                <w:sz w:val="24"/>
                <w:szCs w:val="24"/>
              </w:rPr>
              <w:t>Rai</w:t>
            </w:r>
          </w:p>
          <w:p w14:paraId="095CDE76" w14:textId="77777777" w:rsidR="00DA4DE2" w:rsidRPr="00DA4DE2" w:rsidRDefault="00DA4DE2">
            <w:pPr>
              <w:tabs>
                <w:tab w:val="left" w:pos="3744"/>
              </w:tabs>
              <w:jc w:val="center"/>
              <w:rPr>
                <w:sz w:val="24"/>
                <w:szCs w:val="24"/>
              </w:rPr>
            </w:pPr>
          </w:p>
        </w:tc>
        <w:tc>
          <w:tcPr>
            <w:tcW w:w="1241" w:type="dxa"/>
          </w:tcPr>
          <w:p w14:paraId="1DAB65C5" w14:textId="7852885A" w:rsidR="00DA4DE2" w:rsidRDefault="00DA4DE2" w:rsidP="00DA4DE2">
            <w:pPr>
              <w:tabs>
                <w:tab w:val="left" w:pos="3744"/>
              </w:tabs>
              <w:rPr>
                <w:sz w:val="24"/>
                <w:szCs w:val="24"/>
              </w:rPr>
            </w:pPr>
            <w:r>
              <w:rPr>
                <w:sz w:val="24"/>
                <w:szCs w:val="24"/>
              </w:rPr>
              <w:t xml:space="preserve">      Elisha</w:t>
            </w:r>
          </w:p>
          <w:p w14:paraId="4EE137CA" w14:textId="1145D757" w:rsidR="00DA4DE2" w:rsidRDefault="00DA4DE2" w:rsidP="00DA4DE2">
            <w:pPr>
              <w:tabs>
                <w:tab w:val="left" w:pos="3744"/>
              </w:tabs>
              <w:rPr>
                <w:sz w:val="24"/>
                <w:szCs w:val="24"/>
              </w:rPr>
            </w:pPr>
            <w:r>
              <w:rPr>
                <w:sz w:val="24"/>
                <w:szCs w:val="24"/>
              </w:rPr>
              <w:t xml:space="preserve">         Rai</w:t>
            </w:r>
          </w:p>
          <w:p w14:paraId="22248918" w14:textId="77777777" w:rsidR="00DA4DE2" w:rsidRPr="00DA4DE2" w:rsidRDefault="00DA4DE2">
            <w:pPr>
              <w:tabs>
                <w:tab w:val="left" w:pos="3744"/>
              </w:tabs>
              <w:jc w:val="center"/>
              <w:rPr>
                <w:sz w:val="24"/>
                <w:szCs w:val="24"/>
              </w:rPr>
            </w:pPr>
          </w:p>
        </w:tc>
      </w:tr>
      <w:tr w:rsidR="00DA4DE2" w14:paraId="6B835AB1" w14:textId="6EAC3528" w:rsidTr="00B7358C">
        <w:trPr>
          <w:trHeight w:val="971"/>
        </w:trPr>
        <w:tc>
          <w:tcPr>
            <w:tcW w:w="1674" w:type="dxa"/>
          </w:tcPr>
          <w:p w14:paraId="2D1497D7" w14:textId="312620BE" w:rsidR="00B7358C" w:rsidRPr="00DA4DE2" w:rsidRDefault="00B7358C">
            <w:pPr>
              <w:tabs>
                <w:tab w:val="left" w:pos="3744"/>
              </w:tabs>
              <w:jc w:val="center"/>
              <w:rPr>
                <w:sz w:val="24"/>
                <w:szCs w:val="24"/>
              </w:rPr>
            </w:pPr>
            <w:r w:rsidRPr="00DA4DE2">
              <w:rPr>
                <w:sz w:val="24"/>
                <w:szCs w:val="24"/>
              </w:rPr>
              <w:t>Manish</w:t>
            </w:r>
          </w:p>
          <w:p w14:paraId="1115701F" w14:textId="1BEE3A10" w:rsidR="00B7358C" w:rsidRPr="00DA4DE2" w:rsidRDefault="00B7358C" w:rsidP="00DA4DE2">
            <w:pPr>
              <w:tabs>
                <w:tab w:val="left" w:pos="3744"/>
              </w:tabs>
              <w:rPr>
                <w:sz w:val="24"/>
                <w:szCs w:val="24"/>
              </w:rPr>
            </w:pPr>
            <w:r w:rsidRPr="00DA4DE2">
              <w:rPr>
                <w:sz w:val="24"/>
                <w:szCs w:val="24"/>
              </w:rPr>
              <w:t>Dev</w:t>
            </w:r>
            <w:r w:rsidR="00DA4DE2">
              <w:rPr>
                <w:sz w:val="24"/>
                <w:szCs w:val="24"/>
              </w:rPr>
              <w:t xml:space="preserve"> </w:t>
            </w:r>
            <w:r w:rsidRPr="00DA4DE2">
              <w:rPr>
                <w:sz w:val="24"/>
                <w:szCs w:val="24"/>
              </w:rPr>
              <w:t>Thakur</w:t>
            </w:r>
          </w:p>
          <w:p w14:paraId="03A26818" w14:textId="6DAFEC9F" w:rsidR="00B7358C" w:rsidRPr="00DA4DE2" w:rsidRDefault="00B7358C">
            <w:pPr>
              <w:tabs>
                <w:tab w:val="left" w:pos="3744"/>
              </w:tabs>
              <w:jc w:val="center"/>
              <w:rPr>
                <w:sz w:val="24"/>
                <w:szCs w:val="24"/>
              </w:rPr>
            </w:pPr>
          </w:p>
        </w:tc>
        <w:tc>
          <w:tcPr>
            <w:tcW w:w="1593" w:type="dxa"/>
          </w:tcPr>
          <w:p w14:paraId="3387708F" w14:textId="31148132" w:rsidR="00B7358C" w:rsidRPr="00DA4DE2" w:rsidRDefault="00B7358C">
            <w:pPr>
              <w:tabs>
                <w:tab w:val="left" w:pos="3744"/>
              </w:tabs>
              <w:jc w:val="center"/>
              <w:rPr>
                <w:sz w:val="24"/>
                <w:szCs w:val="24"/>
              </w:rPr>
            </w:pPr>
            <w:r w:rsidRPr="00DA4DE2">
              <w:rPr>
                <w:sz w:val="24"/>
                <w:szCs w:val="24"/>
              </w:rPr>
              <w:t>Manish</w:t>
            </w:r>
          </w:p>
          <w:p w14:paraId="1A419D02" w14:textId="77AC8758" w:rsidR="00B7358C" w:rsidRPr="00DA4DE2" w:rsidRDefault="00B7358C" w:rsidP="00DA4DE2">
            <w:pPr>
              <w:tabs>
                <w:tab w:val="left" w:pos="3744"/>
              </w:tabs>
              <w:rPr>
                <w:sz w:val="24"/>
                <w:szCs w:val="24"/>
              </w:rPr>
            </w:pPr>
            <w:r w:rsidRPr="00DA4DE2">
              <w:rPr>
                <w:sz w:val="24"/>
                <w:szCs w:val="24"/>
              </w:rPr>
              <w:t>Dev</w:t>
            </w:r>
            <w:r w:rsidR="00DA4DE2">
              <w:rPr>
                <w:sz w:val="24"/>
                <w:szCs w:val="24"/>
              </w:rPr>
              <w:t xml:space="preserve"> </w:t>
            </w:r>
            <w:r w:rsidRPr="00DA4DE2">
              <w:rPr>
                <w:sz w:val="24"/>
                <w:szCs w:val="24"/>
              </w:rPr>
              <w:t>Thakur</w:t>
            </w:r>
          </w:p>
          <w:p w14:paraId="088008A9" w14:textId="77777777" w:rsidR="00B7358C" w:rsidRPr="00DA4DE2" w:rsidRDefault="00B7358C">
            <w:pPr>
              <w:tabs>
                <w:tab w:val="left" w:pos="3744"/>
              </w:tabs>
              <w:jc w:val="center"/>
              <w:rPr>
                <w:sz w:val="24"/>
                <w:szCs w:val="24"/>
              </w:rPr>
            </w:pPr>
          </w:p>
        </w:tc>
        <w:tc>
          <w:tcPr>
            <w:tcW w:w="1680" w:type="dxa"/>
          </w:tcPr>
          <w:p w14:paraId="0231D62C" w14:textId="601A3A0F" w:rsidR="00B7358C" w:rsidRDefault="00DA4DE2">
            <w:pPr>
              <w:tabs>
                <w:tab w:val="left" w:pos="3744"/>
              </w:tabs>
              <w:jc w:val="center"/>
              <w:rPr>
                <w:sz w:val="24"/>
                <w:szCs w:val="24"/>
              </w:rPr>
            </w:pPr>
            <w:r>
              <w:rPr>
                <w:sz w:val="24"/>
                <w:szCs w:val="24"/>
              </w:rPr>
              <w:t>Manish</w:t>
            </w:r>
          </w:p>
          <w:p w14:paraId="437A82F1" w14:textId="2C46AAC2" w:rsidR="00DA4DE2" w:rsidRDefault="00DA4DE2">
            <w:pPr>
              <w:tabs>
                <w:tab w:val="left" w:pos="3744"/>
              </w:tabs>
              <w:jc w:val="center"/>
              <w:rPr>
                <w:sz w:val="24"/>
                <w:szCs w:val="24"/>
              </w:rPr>
            </w:pPr>
            <w:r>
              <w:rPr>
                <w:sz w:val="24"/>
                <w:szCs w:val="24"/>
              </w:rPr>
              <w:t>Dev Thakur</w:t>
            </w:r>
          </w:p>
          <w:p w14:paraId="32D8E7C1" w14:textId="4F1DC0CE" w:rsidR="00DA4DE2" w:rsidRPr="00DA4DE2" w:rsidRDefault="00DA4DE2">
            <w:pPr>
              <w:tabs>
                <w:tab w:val="left" w:pos="3744"/>
              </w:tabs>
              <w:jc w:val="center"/>
              <w:rPr>
                <w:sz w:val="24"/>
                <w:szCs w:val="24"/>
              </w:rPr>
            </w:pPr>
          </w:p>
        </w:tc>
        <w:tc>
          <w:tcPr>
            <w:tcW w:w="1676" w:type="dxa"/>
          </w:tcPr>
          <w:p w14:paraId="463F9EF8" w14:textId="7E62C1D5" w:rsidR="00DA4DE2" w:rsidRPr="00DA4DE2" w:rsidRDefault="00DA4DE2" w:rsidP="00DA4DE2">
            <w:pPr>
              <w:tabs>
                <w:tab w:val="left" w:pos="3744"/>
              </w:tabs>
              <w:jc w:val="center"/>
              <w:rPr>
                <w:sz w:val="24"/>
                <w:szCs w:val="24"/>
              </w:rPr>
            </w:pPr>
          </w:p>
        </w:tc>
        <w:tc>
          <w:tcPr>
            <w:tcW w:w="1712" w:type="dxa"/>
          </w:tcPr>
          <w:p w14:paraId="47A2E93F" w14:textId="2FAE3889" w:rsidR="00B7358C" w:rsidRPr="00DA4DE2" w:rsidRDefault="00DA4DE2">
            <w:pPr>
              <w:tabs>
                <w:tab w:val="left" w:pos="3744"/>
              </w:tabs>
              <w:jc w:val="center"/>
              <w:rPr>
                <w:sz w:val="24"/>
                <w:szCs w:val="24"/>
              </w:rPr>
            </w:pPr>
            <w:r w:rsidRPr="00DA4DE2">
              <w:rPr>
                <w:sz w:val="24"/>
                <w:szCs w:val="24"/>
              </w:rPr>
              <w:t>Manish</w:t>
            </w:r>
          </w:p>
          <w:p w14:paraId="0A4B79F0" w14:textId="62586A3B" w:rsidR="00DA4DE2" w:rsidRPr="00DA4DE2" w:rsidRDefault="00DA4DE2">
            <w:pPr>
              <w:tabs>
                <w:tab w:val="left" w:pos="3744"/>
              </w:tabs>
              <w:jc w:val="center"/>
              <w:rPr>
                <w:sz w:val="24"/>
                <w:szCs w:val="24"/>
              </w:rPr>
            </w:pPr>
            <w:r w:rsidRPr="00DA4DE2">
              <w:rPr>
                <w:sz w:val="24"/>
                <w:szCs w:val="24"/>
              </w:rPr>
              <w:t>Dev Thakur</w:t>
            </w:r>
          </w:p>
          <w:p w14:paraId="11C2715B" w14:textId="40CCC26C" w:rsidR="00DA4DE2" w:rsidRPr="00DA4DE2" w:rsidRDefault="00DA4DE2">
            <w:pPr>
              <w:tabs>
                <w:tab w:val="left" w:pos="3744"/>
              </w:tabs>
              <w:jc w:val="center"/>
              <w:rPr>
                <w:sz w:val="24"/>
                <w:szCs w:val="24"/>
              </w:rPr>
            </w:pPr>
          </w:p>
        </w:tc>
        <w:tc>
          <w:tcPr>
            <w:tcW w:w="1241" w:type="dxa"/>
          </w:tcPr>
          <w:p w14:paraId="1CAE1389" w14:textId="7D35EA06" w:rsidR="00B7358C" w:rsidRPr="00DA4DE2" w:rsidRDefault="00DA4DE2">
            <w:pPr>
              <w:tabs>
                <w:tab w:val="left" w:pos="3744"/>
              </w:tabs>
              <w:jc w:val="center"/>
              <w:rPr>
                <w:sz w:val="24"/>
                <w:szCs w:val="24"/>
              </w:rPr>
            </w:pPr>
            <w:r w:rsidRPr="00DA4DE2">
              <w:rPr>
                <w:sz w:val="24"/>
                <w:szCs w:val="24"/>
              </w:rPr>
              <w:t>Manish</w:t>
            </w:r>
          </w:p>
          <w:p w14:paraId="14B088A7" w14:textId="651D0136" w:rsidR="00DA4DE2" w:rsidRPr="00DA4DE2" w:rsidRDefault="00DA4DE2" w:rsidP="00DA4DE2">
            <w:pPr>
              <w:tabs>
                <w:tab w:val="left" w:pos="3744"/>
              </w:tabs>
              <w:jc w:val="center"/>
              <w:rPr>
                <w:sz w:val="24"/>
                <w:szCs w:val="24"/>
              </w:rPr>
            </w:pPr>
            <w:r w:rsidRPr="00DA4DE2">
              <w:rPr>
                <w:sz w:val="24"/>
                <w:szCs w:val="24"/>
              </w:rPr>
              <w:t>Dev</w:t>
            </w:r>
            <w:r>
              <w:rPr>
                <w:sz w:val="24"/>
                <w:szCs w:val="24"/>
              </w:rPr>
              <w:t xml:space="preserve"> </w:t>
            </w:r>
            <w:r w:rsidRPr="00DA4DE2">
              <w:rPr>
                <w:sz w:val="24"/>
                <w:szCs w:val="24"/>
              </w:rPr>
              <w:t>Thakur</w:t>
            </w:r>
          </w:p>
          <w:p w14:paraId="5F803EC2" w14:textId="77777777" w:rsidR="00DA4DE2" w:rsidRPr="00DA4DE2" w:rsidRDefault="00DA4DE2">
            <w:pPr>
              <w:tabs>
                <w:tab w:val="left" w:pos="3744"/>
              </w:tabs>
              <w:jc w:val="center"/>
              <w:rPr>
                <w:sz w:val="24"/>
                <w:szCs w:val="24"/>
              </w:rPr>
            </w:pPr>
          </w:p>
        </w:tc>
      </w:tr>
    </w:tbl>
    <w:p w14:paraId="774B8B03" w14:textId="4DFE24CD" w:rsidR="004F4C27" w:rsidRDefault="004F4C27">
      <w:pPr>
        <w:tabs>
          <w:tab w:val="left" w:pos="3744"/>
        </w:tabs>
        <w:jc w:val="center"/>
        <w:rPr>
          <w:sz w:val="28"/>
          <w:szCs w:val="28"/>
        </w:rPr>
      </w:pPr>
    </w:p>
    <w:p w14:paraId="2820F12C" w14:textId="77777777" w:rsidR="004F4C27" w:rsidRDefault="00D85C78">
      <w:pPr>
        <w:tabs>
          <w:tab w:val="left" w:pos="1548"/>
          <w:tab w:val="left" w:pos="3744"/>
        </w:tabs>
        <w:rPr>
          <w:sz w:val="28"/>
          <w:szCs w:val="28"/>
        </w:rPr>
      </w:pPr>
      <w:r>
        <w:rPr>
          <w:sz w:val="28"/>
          <w:szCs w:val="28"/>
        </w:rPr>
        <w:tab/>
      </w:r>
    </w:p>
    <w:p w14:paraId="12D0DADC" w14:textId="77777777" w:rsidR="004F4C27" w:rsidRDefault="00D85C78">
      <w:pPr>
        <w:tabs>
          <w:tab w:val="left" w:pos="1548"/>
          <w:tab w:val="left" w:pos="3744"/>
        </w:tabs>
        <w:rPr>
          <w:sz w:val="28"/>
          <w:szCs w:val="28"/>
        </w:rPr>
      </w:pPr>
      <w:r>
        <w:rPr>
          <w:sz w:val="28"/>
          <w:szCs w:val="28"/>
        </w:rPr>
        <w:tab/>
      </w:r>
    </w:p>
    <w:p w14:paraId="7168F466" w14:textId="77777777" w:rsidR="004F4C27" w:rsidRDefault="004F4C27">
      <w:pPr>
        <w:tabs>
          <w:tab w:val="left" w:pos="3744"/>
        </w:tabs>
        <w:jc w:val="center"/>
        <w:rPr>
          <w:sz w:val="28"/>
          <w:szCs w:val="28"/>
        </w:rPr>
      </w:pPr>
    </w:p>
    <w:p w14:paraId="6274DC06" w14:textId="77777777" w:rsidR="004F4C27" w:rsidRDefault="004F4C27">
      <w:pPr>
        <w:tabs>
          <w:tab w:val="left" w:pos="3744"/>
        </w:tabs>
        <w:jc w:val="center"/>
        <w:rPr>
          <w:sz w:val="28"/>
          <w:szCs w:val="28"/>
        </w:rPr>
      </w:pPr>
    </w:p>
    <w:p w14:paraId="3829AC78" w14:textId="77777777" w:rsidR="004F4C27" w:rsidRDefault="004F4C27">
      <w:pPr>
        <w:jc w:val="center"/>
        <w:rPr>
          <w:rFonts w:ascii="Arial" w:eastAsia="Arial" w:hAnsi="Arial" w:cs="Arial"/>
          <w:b/>
          <w:sz w:val="28"/>
          <w:szCs w:val="28"/>
        </w:rPr>
      </w:pPr>
    </w:p>
    <w:p w14:paraId="38EDC925" w14:textId="77777777" w:rsidR="004F4C27" w:rsidRDefault="004F4C27">
      <w:pPr>
        <w:jc w:val="center"/>
        <w:rPr>
          <w:rFonts w:ascii="Arial" w:eastAsia="Arial" w:hAnsi="Arial" w:cs="Arial"/>
          <w:b/>
          <w:sz w:val="28"/>
          <w:szCs w:val="28"/>
        </w:rPr>
      </w:pPr>
    </w:p>
    <w:p w14:paraId="154A60EB" w14:textId="77777777" w:rsidR="004F4C27" w:rsidRDefault="004F4C27">
      <w:pPr>
        <w:rPr>
          <w:rFonts w:ascii="Arial" w:eastAsia="Arial" w:hAnsi="Arial" w:cs="Arial"/>
          <w:b/>
          <w:sz w:val="28"/>
          <w:szCs w:val="28"/>
        </w:rPr>
      </w:pPr>
    </w:p>
    <w:p w14:paraId="3F62D4C9" w14:textId="77777777" w:rsidR="00DA4DE2" w:rsidRDefault="00DA4DE2">
      <w:pPr>
        <w:rPr>
          <w:rFonts w:ascii="Arial" w:eastAsia="Arial" w:hAnsi="Arial" w:cs="Arial"/>
          <w:b/>
          <w:sz w:val="28"/>
          <w:szCs w:val="28"/>
        </w:rPr>
      </w:pPr>
    </w:p>
    <w:p w14:paraId="4D89F4FE" w14:textId="77777777" w:rsidR="00DA4DE2" w:rsidRDefault="00DA4DE2">
      <w:pPr>
        <w:rPr>
          <w:rFonts w:ascii="Arial" w:eastAsia="Arial" w:hAnsi="Arial" w:cs="Arial"/>
          <w:b/>
          <w:sz w:val="28"/>
          <w:szCs w:val="28"/>
        </w:rPr>
      </w:pPr>
    </w:p>
    <w:p w14:paraId="4088832C" w14:textId="77777777" w:rsidR="00DA4DE2" w:rsidRDefault="00DA4DE2">
      <w:pPr>
        <w:rPr>
          <w:rFonts w:ascii="Arial" w:eastAsia="Arial" w:hAnsi="Arial" w:cs="Arial"/>
          <w:b/>
          <w:sz w:val="28"/>
          <w:szCs w:val="28"/>
        </w:rPr>
      </w:pPr>
    </w:p>
    <w:p w14:paraId="501D1317" w14:textId="77777777" w:rsidR="00DA4DE2" w:rsidRDefault="00DA4DE2">
      <w:pPr>
        <w:rPr>
          <w:rFonts w:ascii="Arial" w:eastAsia="Arial" w:hAnsi="Arial" w:cs="Arial"/>
          <w:b/>
          <w:sz w:val="28"/>
          <w:szCs w:val="28"/>
        </w:rPr>
      </w:pPr>
    </w:p>
    <w:p w14:paraId="0672269C" w14:textId="77777777" w:rsidR="00DA4DE2" w:rsidRDefault="00DA4DE2">
      <w:pPr>
        <w:rPr>
          <w:rFonts w:ascii="Arial" w:eastAsia="Arial" w:hAnsi="Arial" w:cs="Arial"/>
          <w:b/>
          <w:sz w:val="28"/>
          <w:szCs w:val="28"/>
        </w:rPr>
      </w:pPr>
    </w:p>
    <w:p w14:paraId="6174CDFE" w14:textId="77777777" w:rsidR="004F4C27" w:rsidRDefault="00D85C7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 System Analysis</w:t>
      </w:r>
    </w:p>
    <w:p w14:paraId="590F7312" w14:textId="77777777" w:rsidR="004F4C27" w:rsidRDefault="004F4C27">
      <w:pPr>
        <w:tabs>
          <w:tab w:val="left" w:pos="1968"/>
        </w:tabs>
        <w:rPr>
          <w:rFonts w:ascii="Times New Roman" w:eastAsia="Times New Roman" w:hAnsi="Times New Roman" w:cs="Times New Roman"/>
          <w:sz w:val="28"/>
          <w:szCs w:val="28"/>
        </w:rPr>
      </w:pPr>
    </w:p>
    <w:p w14:paraId="40BE65A9" w14:textId="77777777" w:rsidR="004F4C27" w:rsidRDefault="00D85C78">
      <w:pPr>
        <w:tabs>
          <w:tab w:val="left" w:pos="1968"/>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Literature review</w:t>
      </w:r>
    </w:p>
    <w:p w14:paraId="634EE25A" w14:textId="512E8463" w:rsidR="004F4C27" w:rsidRDefault="00D85C78">
      <w:pPr>
        <w:tabs>
          <w:tab w:val="left" w:pos="19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sidR="00E16BFC">
        <w:rPr>
          <w:rFonts w:ascii="Times New Roman" w:eastAsia="Times New Roman" w:hAnsi="Times New Roman" w:cs="Times New Roman"/>
          <w:sz w:val="24"/>
          <w:szCs w:val="24"/>
        </w:rPr>
        <w:t>Travelling at night</w:t>
      </w:r>
      <w:r>
        <w:rPr>
          <w:rFonts w:ascii="Times New Roman" w:eastAsia="Times New Roman" w:hAnsi="Times New Roman" w:cs="Times New Roman"/>
          <w:sz w:val="24"/>
          <w:szCs w:val="24"/>
        </w:rPr>
        <w:t xml:space="preserve"> has been an integral part of human life since the dawn of time. So, </w:t>
      </w:r>
      <w:r w:rsidR="00E16BFC">
        <w:rPr>
          <w:rFonts w:ascii="Times New Roman" w:eastAsia="Times New Roman" w:hAnsi="Times New Roman" w:cs="Times New Roman"/>
          <w:sz w:val="24"/>
          <w:szCs w:val="24"/>
        </w:rPr>
        <w:t>in order to ensure safe travel during night, number of automated street light systems have been created which we have researched in detail.</w:t>
      </w:r>
    </w:p>
    <w:p w14:paraId="644E8E5B" w14:textId="77777777" w:rsidR="004F4C27" w:rsidRDefault="00D85C78">
      <w:pPr>
        <w:tabs>
          <w:tab w:val="left" w:pos="1968"/>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details of the research behind this project are explained here:</w:t>
      </w:r>
    </w:p>
    <w:p w14:paraId="2C644932" w14:textId="4AA3968C" w:rsidR="00E16BFC" w:rsidRDefault="00D85C78" w:rsidP="00E16BFC">
      <w:pPr>
        <w:numPr>
          <w:ilvl w:val="0"/>
          <w:numId w:val="13"/>
        </w:numPr>
        <w:tabs>
          <w:tab w:val="left" w:pos="720"/>
          <w:tab w:val="left" w:pos="19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first, research was done on a website name: ‘</w:t>
      </w:r>
      <w:r w:rsidR="00E16BFC" w:rsidRPr="00E16BFC">
        <w:rPr>
          <w:rFonts w:ascii="Times New Roman" w:eastAsia="Times New Roman" w:hAnsi="Times New Roman" w:cs="Times New Roman"/>
          <w:sz w:val="24"/>
          <w:szCs w:val="24"/>
        </w:rPr>
        <w:t>www.projectsof8051.com</w:t>
      </w:r>
      <w:r w:rsidR="00E16B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whose URL is given in </w:t>
      </w:r>
      <w:r>
        <w:rPr>
          <w:rFonts w:ascii="Times New Roman" w:eastAsia="Times New Roman" w:hAnsi="Times New Roman" w:cs="Times New Roman"/>
          <w:b/>
          <w:i/>
          <w:sz w:val="24"/>
          <w:szCs w:val="24"/>
        </w:rPr>
        <w:t>References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Within this website, numerous projects written for microcontroller 8051 were available for study out of which, we studied:</w:t>
      </w:r>
    </w:p>
    <w:p w14:paraId="07FF34EF" w14:textId="0EF2A1B5" w:rsidR="00E16BFC" w:rsidRDefault="00E16BFC" w:rsidP="00E16BFC">
      <w:pPr>
        <w:pStyle w:val="Heading1"/>
        <w:rPr>
          <w:color w:val="000000"/>
        </w:rPr>
      </w:pPr>
      <w:r>
        <w:rPr>
          <w:rFonts w:ascii="Times New Roman" w:eastAsia="Times New Roman" w:hAnsi="Times New Roman" w:cs="Times New Roman"/>
          <w:sz w:val="24"/>
          <w:szCs w:val="24"/>
        </w:rPr>
        <w:tab/>
      </w:r>
      <w:r w:rsidR="000E2343">
        <w:rPr>
          <w:rFonts w:ascii="Times New Roman" w:eastAsia="Times New Roman" w:hAnsi="Times New Roman" w:cs="Times New Roman"/>
          <w:sz w:val="24"/>
          <w:szCs w:val="24"/>
        </w:rPr>
        <w:tab/>
      </w:r>
      <w:r w:rsidRPr="000E2343">
        <w:rPr>
          <w:rFonts w:ascii="Times New Roman" w:eastAsia="Times New Roman" w:hAnsi="Times New Roman" w:cs="Times New Roman"/>
          <w:color w:val="000000" w:themeColor="text1"/>
          <w:sz w:val="24"/>
          <w:szCs w:val="24"/>
        </w:rPr>
        <w:t xml:space="preserve">Project name: </w:t>
      </w:r>
      <w:r w:rsidRPr="000E2343">
        <w:rPr>
          <w:rFonts w:ascii="Times New Roman" w:hAnsi="Times New Roman" w:cs="Times New Roman"/>
          <w:b/>
          <w:bCs/>
          <w:i/>
          <w:iCs/>
          <w:color w:val="000000"/>
          <w:sz w:val="24"/>
          <w:szCs w:val="24"/>
        </w:rPr>
        <w:t>Automatic Room light Controller with Visitor Counter</w:t>
      </w:r>
    </w:p>
    <w:p w14:paraId="152FADED" w14:textId="5C73B819" w:rsidR="004F4C27" w:rsidRDefault="004F4C27" w:rsidP="000E2343">
      <w:pPr>
        <w:tabs>
          <w:tab w:val="left" w:pos="1968"/>
        </w:tabs>
        <w:spacing w:line="360" w:lineRule="auto"/>
        <w:jc w:val="both"/>
        <w:rPr>
          <w:rFonts w:ascii="Times New Roman" w:eastAsia="Times New Roman" w:hAnsi="Times New Roman" w:cs="Times New Roman"/>
          <w:sz w:val="24"/>
          <w:szCs w:val="24"/>
        </w:rPr>
      </w:pPr>
    </w:p>
    <w:p w14:paraId="613026FA" w14:textId="77777777" w:rsidR="004F4C27" w:rsidRDefault="00D85C78">
      <w:pPr>
        <w:numPr>
          <w:ilvl w:val="0"/>
          <w:numId w:val="14"/>
        </w:numPr>
        <w:tabs>
          <w:tab w:val="left" w:pos="720"/>
          <w:tab w:val="left" w:pos="19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researched on another website named: ‘microcontrollerslab.com’ whose URL is given in </w:t>
      </w:r>
      <w:r>
        <w:rPr>
          <w:rFonts w:ascii="Times New Roman" w:eastAsia="Times New Roman" w:hAnsi="Times New Roman" w:cs="Times New Roman"/>
          <w:b/>
          <w:i/>
          <w:sz w:val="24"/>
          <w:szCs w:val="24"/>
        </w:rPr>
        <w:t>References</w:t>
      </w:r>
      <w:r>
        <w:rPr>
          <w:rFonts w:ascii="Times New Roman" w:eastAsia="Times New Roman" w:hAnsi="Times New Roman" w:cs="Times New Roman"/>
          <w:i/>
          <w:sz w:val="24"/>
          <w:szCs w:val="24"/>
        </w:rPr>
        <w:t xml:space="preserve">. </w:t>
      </w:r>
    </w:p>
    <w:p w14:paraId="30F8870A" w14:textId="0FF60C1E" w:rsidR="004F4C27" w:rsidRPr="000E2343" w:rsidRDefault="00DA4DE2" w:rsidP="00DA4DE2">
      <w:pPr>
        <w:pStyle w:val="NoSpacing"/>
        <w:sectPr w:rsidR="004F4C27" w:rsidRPr="000E2343" w:rsidSect="009F1821">
          <w:footerReference w:type="default" r:id="rId10"/>
          <w:pgSz w:w="12240" w:h="15840"/>
          <w:pgMar w:top="1440" w:right="1440" w:bottom="1440" w:left="1440" w:header="720" w:footer="720" w:gutter="0"/>
          <w:pgNumType w:start="0"/>
          <w:cols w:space="720"/>
          <w:titlePg/>
          <w:docGrid w:linePitch="299"/>
        </w:sectPr>
      </w:pPr>
      <w:r>
        <w:tab/>
        <w:t xml:space="preserve">Project </w:t>
      </w:r>
      <w:r w:rsidR="00D85C78">
        <w:t>name: Au</w:t>
      </w:r>
      <w:r w:rsidR="00FA0E9F">
        <w:t>tomatic control of Street Light</w:t>
      </w:r>
    </w:p>
    <w:p w14:paraId="4961661F" w14:textId="7D7434B0" w:rsidR="004F4C27" w:rsidRPr="00FA0E9F" w:rsidRDefault="00FA0E9F" w:rsidP="00FA0E9F">
      <w:pPr>
        <w:tabs>
          <w:tab w:val="left" w:pos="2448"/>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D85C78">
        <w:rPr>
          <w:rFonts w:ascii="Times New Roman" w:eastAsia="Times New Roman" w:hAnsi="Times New Roman" w:cs="Times New Roman"/>
          <w:b/>
          <w:sz w:val="32"/>
          <w:szCs w:val="32"/>
        </w:rPr>
        <w:t>Chapter 3: System Design</w:t>
      </w:r>
    </w:p>
    <w:p w14:paraId="389784C9" w14:textId="77777777" w:rsidR="004F4C27" w:rsidRDefault="004F4C27">
      <w:pPr>
        <w:tabs>
          <w:tab w:val="left" w:pos="2448"/>
        </w:tabs>
        <w:jc w:val="both"/>
        <w:rPr>
          <w:rFonts w:ascii="Times New Roman" w:eastAsia="Times New Roman" w:hAnsi="Times New Roman" w:cs="Times New Roman"/>
          <w:b/>
          <w:sz w:val="28"/>
          <w:szCs w:val="28"/>
        </w:rPr>
      </w:pPr>
    </w:p>
    <w:p w14:paraId="27CDDE79" w14:textId="77777777" w:rsidR="004F4C27" w:rsidRDefault="004F4C27">
      <w:pPr>
        <w:tabs>
          <w:tab w:val="left" w:pos="2448"/>
        </w:tabs>
        <w:jc w:val="both"/>
        <w:rPr>
          <w:rFonts w:ascii="Times New Roman" w:eastAsia="Times New Roman" w:hAnsi="Times New Roman" w:cs="Times New Roman"/>
          <w:b/>
          <w:sz w:val="28"/>
          <w:szCs w:val="28"/>
        </w:rPr>
      </w:pPr>
    </w:p>
    <w:p w14:paraId="6E1DCC12" w14:textId="6E1644E3" w:rsidR="004F4C27" w:rsidRPr="00FA0E9F" w:rsidRDefault="00D85C78">
      <w:pPr>
        <w:tabs>
          <w:tab w:val="left" w:pos="2448"/>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Working Principle</w:t>
      </w:r>
    </w:p>
    <w:p w14:paraId="22B75D5E" w14:textId="77777777" w:rsidR="00171C22" w:rsidRPr="00171C22" w:rsidRDefault="00171C22" w:rsidP="00171C22">
      <w:pPr>
        <w:tabs>
          <w:tab w:val="left" w:pos="2448"/>
        </w:tabs>
        <w:spacing w:line="360" w:lineRule="auto"/>
        <w:jc w:val="both"/>
        <w:rPr>
          <w:rFonts w:ascii="Times New Roman" w:eastAsia="Times New Roman" w:hAnsi="Times New Roman" w:cs="Times New Roman"/>
          <w:sz w:val="24"/>
          <w:szCs w:val="24"/>
        </w:rPr>
      </w:pPr>
      <w:r w:rsidRPr="00171C22">
        <w:rPr>
          <w:rFonts w:ascii="Times New Roman" w:eastAsia="Times New Roman" w:hAnsi="Times New Roman" w:cs="Times New Roman"/>
          <w:sz w:val="24"/>
          <w:szCs w:val="24"/>
        </w:rPr>
        <w:t>The street lights are turned on when light detector sensor detect the light resolution and motion sensor detect the infrared radiation(any kind of movement) within PIR sensor covered area in the street.</w:t>
      </w:r>
    </w:p>
    <w:p w14:paraId="66BCCDCD" w14:textId="675DA988" w:rsidR="004F4C27" w:rsidRDefault="00171C22" w:rsidP="00FA0E9F">
      <w:pPr>
        <w:tabs>
          <w:tab w:val="left" w:pos="2448"/>
        </w:tabs>
        <w:spacing w:line="360" w:lineRule="auto"/>
        <w:jc w:val="both"/>
        <w:rPr>
          <w:rFonts w:ascii="Times New Roman" w:eastAsia="Times New Roman" w:hAnsi="Times New Roman" w:cs="Times New Roman"/>
          <w:sz w:val="24"/>
          <w:szCs w:val="24"/>
        </w:rPr>
      </w:pPr>
      <w:r w:rsidRPr="00171C22">
        <w:rPr>
          <w:rFonts w:ascii="Times New Roman" w:eastAsia="Times New Roman" w:hAnsi="Times New Roman" w:cs="Times New Roman"/>
          <w:sz w:val="24"/>
          <w:szCs w:val="24"/>
        </w:rPr>
        <w:t>The street light are turned off when light detector se</w:t>
      </w:r>
      <w:r w:rsidR="00AA0B20">
        <w:rPr>
          <w:rFonts w:ascii="Times New Roman" w:eastAsia="Times New Roman" w:hAnsi="Times New Roman" w:cs="Times New Roman"/>
          <w:sz w:val="24"/>
          <w:szCs w:val="24"/>
        </w:rPr>
        <w:t>nsor or motion sensor both can’</w:t>
      </w:r>
      <w:r w:rsidRPr="00171C22">
        <w:rPr>
          <w:rFonts w:ascii="Times New Roman" w:eastAsia="Times New Roman" w:hAnsi="Times New Roman" w:cs="Times New Roman"/>
          <w:sz w:val="24"/>
          <w:szCs w:val="24"/>
        </w:rPr>
        <w:t>t detect and another case also light</w:t>
      </w:r>
      <w:r w:rsidR="00FA0E9F">
        <w:rPr>
          <w:rFonts w:ascii="Times New Roman" w:eastAsia="Times New Roman" w:hAnsi="Times New Roman" w:cs="Times New Roman"/>
          <w:sz w:val="24"/>
          <w:szCs w:val="24"/>
        </w:rPr>
        <w:t>s</w:t>
      </w:r>
      <w:r w:rsidRPr="00171C22">
        <w:rPr>
          <w:rFonts w:ascii="Times New Roman" w:eastAsia="Times New Roman" w:hAnsi="Times New Roman" w:cs="Times New Roman"/>
          <w:sz w:val="24"/>
          <w:szCs w:val="24"/>
        </w:rPr>
        <w:t xml:space="preserve"> are off whenever light sensor</w:t>
      </w:r>
      <w:r w:rsidR="00AA0B20">
        <w:rPr>
          <w:rFonts w:ascii="Times New Roman" w:eastAsia="Times New Roman" w:hAnsi="Times New Roman" w:cs="Times New Roman"/>
          <w:sz w:val="24"/>
          <w:szCs w:val="24"/>
        </w:rPr>
        <w:t xml:space="preserve"> detect but motion sensor can’</w:t>
      </w:r>
      <w:r w:rsidRPr="00171C22">
        <w:rPr>
          <w:rFonts w:ascii="Times New Roman" w:eastAsia="Times New Roman" w:hAnsi="Times New Roman" w:cs="Times New Roman"/>
          <w:sz w:val="24"/>
          <w:szCs w:val="24"/>
        </w:rPr>
        <w:t>t detect any movement in the street.</w:t>
      </w:r>
    </w:p>
    <w:p w14:paraId="76A3F089" w14:textId="77777777" w:rsidR="00FA0E9F" w:rsidRDefault="00FA0E9F" w:rsidP="00FA0E9F">
      <w:pPr>
        <w:tabs>
          <w:tab w:val="left" w:pos="2448"/>
        </w:tabs>
        <w:spacing w:line="360" w:lineRule="auto"/>
        <w:jc w:val="both"/>
        <w:rPr>
          <w:rFonts w:ascii="Times New Roman" w:eastAsia="Times New Roman" w:hAnsi="Times New Roman" w:cs="Times New Roman"/>
          <w:sz w:val="24"/>
          <w:szCs w:val="24"/>
        </w:rPr>
      </w:pPr>
    </w:p>
    <w:p w14:paraId="0AEA6C24"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5E436722"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5AD87D2F"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3E475B40"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528484A9"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40E21C24"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3D5E5543"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66F9D06B"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18BD73FD"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37175F97"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16BB03EB"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1F91FC9B" w14:textId="77777777" w:rsidR="00145869" w:rsidRDefault="00145869" w:rsidP="00FA0E9F">
      <w:pPr>
        <w:tabs>
          <w:tab w:val="left" w:pos="2448"/>
        </w:tabs>
        <w:spacing w:line="360" w:lineRule="auto"/>
        <w:jc w:val="both"/>
        <w:rPr>
          <w:rFonts w:ascii="Times New Roman" w:eastAsia="Times New Roman" w:hAnsi="Times New Roman" w:cs="Times New Roman"/>
          <w:sz w:val="24"/>
          <w:szCs w:val="24"/>
        </w:rPr>
      </w:pPr>
    </w:p>
    <w:p w14:paraId="3E947C8F" w14:textId="77777777" w:rsidR="00145869" w:rsidRPr="00FA0E9F" w:rsidRDefault="00145869" w:rsidP="00FA0E9F">
      <w:pPr>
        <w:tabs>
          <w:tab w:val="left" w:pos="2448"/>
        </w:tabs>
        <w:spacing w:line="360" w:lineRule="auto"/>
        <w:jc w:val="both"/>
        <w:rPr>
          <w:rFonts w:ascii="Times New Roman" w:eastAsia="Times New Roman" w:hAnsi="Times New Roman" w:cs="Times New Roman"/>
          <w:sz w:val="24"/>
          <w:szCs w:val="24"/>
        </w:rPr>
      </w:pPr>
    </w:p>
    <w:p w14:paraId="11B7990B" w14:textId="526A789D" w:rsidR="001523BB" w:rsidRDefault="001523B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3.2   Algorithm</w:t>
      </w:r>
    </w:p>
    <w:p w14:paraId="59A200D1" w14:textId="77777777" w:rsidR="001523BB" w:rsidRPr="00931264" w:rsidRDefault="001523BB">
      <w:pPr>
        <w:rPr>
          <w:rFonts w:ascii="Times New Roman" w:eastAsia="Times New Roman" w:hAnsi="Times New Roman" w:cs="Times New Roman"/>
          <w:sz w:val="24"/>
          <w:szCs w:val="28"/>
        </w:rPr>
      </w:pPr>
    </w:p>
    <w:p w14:paraId="37062D57" w14:textId="2A61B238" w:rsidR="001523BB" w:rsidRPr="00931264" w:rsidRDefault="001523BB">
      <w:pPr>
        <w:rPr>
          <w:rFonts w:ascii="Times New Roman" w:eastAsia="Times New Roman" w:hAnsi="Times New Roman" w:cs="Times New Roman"/>
          <w:sz w:val="24"/>
          <w:szCs w:val="28"/>
        </w:rPr>
      </w:pPr>
      <w:r w:rsidRPr="00931264">
        <w:rPr>
          <w:rFonts w:ascii="Times New Roman" w:eastAsia="Times New Roman" w:hAnsi="Times New Roman" w:cs="Times New Roman"/>
          <w:sz w:val="24"/>
          <w:szCs w:val="28"/>
        </w:rPr>
        <w:t>Step1: start</w:t>
      </w:r>
      <w:r w:rsidR="00931264">
        <w:rPr>
          <w:rFonts w:ascii="Times New Roman" w:eastAsia="Times New Roman" w:hAnsi="Times New Roman" w:cs="Times New Roman"/>
          <w:sz w:val="24"/>
          <w:szCs w:val="28"/>
        </w:rPr>
        <w:t xml:space="preserve"> </w:t>
      </w:r>
      <w:r w:rsidR="00210BD2" w:rsidRPr="00931264">
        <w:rPr>
          <w:rFonts w:ascii="Times New Roman" w:eastAsia="Times New Roman" w:hAnsi="Times New Roman" w:cs="Times New Roman"/>
          <w:sz w:val="24"/>
          <w:szCs w:val="28"/>
        </w:rPr>
        <w:t>(light off)</w:t>
      </w:r>
    </w:p>
    <w:p w14:paraId="4D445ECA" w14:textId="749057E5" w:rsidR="001523BB" w:rsidRPr="00931264" w:rsidRDefault="00210BD2">
      <w:pPr>
        <w:rPr>
          <w:rFonts w:ascii="Times New Roman" w:eastAsia="Times New Roman" w:hAnsi="Times New Roman" w:cs="Times New Roman"/>
          <w:sz w:val="24"/>
          <w:szCs w:val="28"/>
        </w:rPr>
      </w:pPr>
      <w:r w:rsidRPr="00931264">
        <w:rPr>
          <w:rFonts w:ascii="Times New Roman" w:eastAsia="Times New Roman" w:hAnsi="Times New Roman" w:cs="Times New Roman"/>
          <w:sz w:val="24"/>
          <w:szCs w:val="28"/>
        </w:rPr>
        <w:t xml:space="preserve">Step2: if LDR detect the high intensity of light then light turned off else </w:t>
      </w:r>
      <w:proofErr w:type="spellStart"/>
      <w:r w:rsidRPr="00931264">
        <w:rPr>
          <w:rFonts w:ascii="Times New Roman" w:eastAsia="Times New Roman" w:hAnsi="Times New Roman" w:cs="Times New Roman"/>
          <w:sz w:val="24"/>
          <w:szCs w:val="28"/>
        </w:rPr>
        <w:t>goto</w:t>
      </w:r>
      <w:proofErr w:type="spellEnd"/>
      <w:r w:rsidRPr="00931264">
        <w:rPr>
          <w:rFonts w:ascii="Times New Roman" w:eastAsia="Times New Roman" w:hAnsi="Times New Roman" w:cs="Times New Roman"/>
          <w:sz w:val="24"/>
          <w:szCs w:val="28"/>
        </w:rPr>
        <w:t xml:space="preserve"> step3</w:t>
      </w:r>
    </w:p>
    <w:p w14:paraId="7E3283D5" w14:textId="3E4143BD" w:rsidR="00210BD2" w:rsidRPr="00931264" w:rsidRDefault="00210BD2">
      <w:pPr>
        <w:rPr>
          <w:rFonts w:ascii="Times New Roman" w:eastAsia="Times New Roman" w:hAnsi="Times New Roman" w:cs="Times New Roman"/>
          <w:sz w:val="24"/>
          <w:szCs w:val="28"/>
        </w:rPr>
      </w:pPr>
      <w:r w:rsidRPr="00931264">
        <w:rPr>
          <w:rFonts w:ascii="Times New Roman" w:eastAsia="Times New Roman" w:hAnsi="Times New Roman" w:cs="Times New Roman"/>
          <w:sz w:val="24"/>
          <w:szCs w:val="28"/>
        </w:rPr>
        <w:t xml:space="preserve">Step3: if PIR detect the motion then light will turned on else </w:t>
      </w:r>
      <w:proofErr w:type="spellStart"/>
      <w:r w:rsidRPr="00931264">
        <w:rPr>
          <w:rFonts w:ascii="Times New Roman" w:eastAsia="Times New Roman" w:hAnsi="Times New Roman" w:cs="Times New Roman"/>
          <w:sz w:val="24"/>
          <w:szCs w:val="28"/>
        </w:rPr>
        <w:t>goto</w:t>
      </w:r>
      <w:proofErr w:type="spellEnd"/>
      <w:r w:rsidRPr="00931264">
        <w:rPr>
          <w:rFonts w:ascii="Times New Roman" w:eastAsia="Times New Roman" w:hAnsi="Times New Roman" w:cs="Times New Roman"/>
          <w:sz w:val="24"/>
          <w:szCs w:val="28"/>
        </w:rPr>
        <w:t xml:space="preserve"> step 4</w:t>
      </w:r>
    </w:p>
    <w:p w14:paraId="36177DC8" w14:textId="0D7E609E" w:rsidR="00210BD2" w:rsidRPr="00931264" w:rsidRDefault="00210BD2">
      <w:pPr>
        <w:rPr>
          <w:rFonts w:ascii="Times New Roman" w:eastAsia="Times New Roman" w:hAnsi="Times New Roman" w:cs="Times New Roman"/>
          <w:sz w:val="24"/>
          <w:szCs w:val="28"/>
        </w:rPr>
      </w:pPr>
      <w:r w:rsidRPr="00931264">
        <w:rPr>
          <w:rFonts w:ascii="Times New Roman" w:eastAsia="Times New Roman" w:hAnsi="Times New Roman" w:cs="Times New Roman"/>
          <w:sz w:val="24"/>
          <w:szCs w:val="28"/>
        </w:rPr>
        <w:t xml:space="preserve">Step4: </w:t>
      </w:r>
      <w:r w:rsidR="00931264">
        <w:rPr>
          <w:rFonts w:ascii="Times New Roman" w:eastAsia="Times New Roman" w:hAnsi="Times New Roman" w:cs="Times New Roman"/>
          <w:sz w:val="24"/>
          <w:szCs w:val="28"/>
        </w:rPr>
        <w:t>stop (</w:t>
      </w:r>
      <w:r w:rsidRPr="00931264">
        <w:rPr>
          <w:rFonts w:ascii="Times New Roman" w:eastAsia="Times New Roman" w:hAnsi="Times New Roman" w:cs="Times New Roman"/>
          <w:sz w:val="24"/>
          <w:szCs w:val="28"/>
        </w:rPr>
        <w:t>light off</w:t>
      </w:r>
      <w:r w:rsidR="00931264">
        <w:rPr>
          <w:rFonts w:ascii="Times New Roman" w:eastAsia="Times New Roman" w:hAnsi="Times New Roman" w:cs="Times New Roman"/>
          <w:sz w:val="24"/>
          <w:szCs w:val="28"/>
        </w:rPr>
        <w:t>)</w:t>
      </w:r>
    </w:p>
    <w:p w14:paraId="1BF51334" w14:textId="0B6E9BED" w:rsidR="00210BD2" w:rsidRDefault="00210BD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3302EB6" w14:textId="77501E6F" w:rsidR="00AA0B20" w:rsidRDefault="00AA0B20">
      <w:pPr>
        <w:rPr>
          <w:rFonts w:ascii="Times New Roman" w:eastAsia="Times New Roman" w:hAnsi="Times New Roman" w:cs="Times New Roman"/>
          <w:b/>
          <w:sz w:val="28"/>
          <w:szCs w:val="28"/>
        </w:rPr>
      </w:pPr>
    </w:p>
    <w:p w14:paraId="248801B3" w14:textId="77777777" w:rsidR="00145869" w:rsidRDefault="00145869">
      <w:pPr>
        <w:rPr>
          <w:rFonts w:ascii="Times New Roman" w:eastAsia="Times New Roman" w:hAnsi="Times New Roman" w:cs="Times New Roman"/>
          <w:b/>
          <w:sz w:val="28"/>
          <w:szCs w:val="28"/>
        </w:rPr>
      </w:pPr>
    </w:p>
    <w:p w14:paraId="10B5EB00" w14:textId="6714590F" w:rsidR="00145869" w:rsidRDefault="00145869">
      <w:pPr>
        <w:rPr>
          <w:rFonts w:ascii="Times New Roman" w:eastAsia="Times New Roman" w:hAnsi="Times New Roman" w:cs="Times New Roman"/>
          <w:b/>
          <w:sz w:val="28"/>
          <w:szCs w:val="28"/>
        </w:rPr>
      </w:pPr>
    </w:p>
    <w:p w14:paraId="5075DEA5" w14:textId="02DB70E9" w:rsidR="00145869" w:rsidRDefault="0014586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Block Diagram</w:t>
      </w:r>
    </w:p>
    <w:p w14:paraId="135AC73A" w14:textId="6ABBF6EE" w:rsidR="00145869" w:rsidRDefault="00AB6F79">
      <w:pPr>
        <w:rPr>
          <w:rFonts w:ascii="Times New Roman" w:eastAsia="Times New Roman" w:hAnsi="Times New Roman" w:cs="Times New Roman"/>
          <w:b/>
          <w:sz w:val="28"/>
          <w:szCs w:val="28"/>
        </w:rPr>
      </w:pPr>
      <w:r>
        <w:rPr>
          <w:noProof/>
          <w:lang w:bidi="ar-SA"/>
        </w:rPr>
        <mc:AlternateContent>
          <mc:Choice Requires="wps">
            <w:drawing>
              <wp:anchor distT="0" distB="0" distL="114300" distR="114300" simplePos="0" relativeHeight="251668480" behindDoc="0" locked="0" layoutInCell="1" allowOverlap="1" wp14:anchorId="5579F143" wp14:editId="7517E9E0">
                <wp:simplePos x="0" y="0"/>
                <wp:positionH relativeFrom="column">
                  <wp:posOffset>4444365</wp:posOffset>
                </wp:positionH>
                <wp:positionV relativeFrom="paragraph">
                  <wp:posOffset>279400</wp:posOffset>
                </wp:positionV>
                <wp:extent cx="914400" cy="484505"/>
                <wp:effectExtent l="0" t="0" r="19050" b="10795"/>
                <wp:wrapNone/>
                <wp:docPr id="10" name="Rectangle 10"/>
                <wp:cNvGraphicFramePr/>
                <a:graphic xmlns:a="http://schemas.openxmlformats.org/drawingml/2006/main">
                  <a:graphicData uri="http://schemas.microsoft.com/office/word/2010/wordprocessingShape">
                    <wps:wsp>
                      <wps:cNvSpPr/>
                      <wps:spPr>
                        <a:xfrm>
                          <a:off x="0" y="0"/>
                          <a:ext cx="914400" cy="484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13650A" w14:textId="31742DE3" w:rsidR="00AB6F79" w:rsidRDefault="00AB6F79" w:rsidP="00AB6F79">
                            <w:pPr>
                              <w:jc w:val="center"/>
                            </w:pPr>
                            <w: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79F143" id="Rectangle 10" o:spid="_x0000_s1027" style="position:absolute;margin-left:349.95pt;margin-top:22pt;width:1in;height:38.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" fillcolor="white [3201]" strokecolor="black [3213]" strokeweight="1pt">
                <v:textbox>
                  <w:txbxContent>
                    <w:p w14:paraId="1A13650A" w14:textId="31742DE3" w:rsidR="00AB6F79" w:rsidRDefault="00AB6F79" w:rsidP="00AB6F79">
                      <w:pPr>
                        <w:jc w:val="center"/>
                      </w:pPr>
                      <w:r>
                        <w:t>LEDS</w:t>
                      </w:r>
                    </w:p>
                  </w:txbxContent>
                </v:textbox>
              </v:rect>
            </w:pict>
          </mc:Fallback>
        </mc:AlternateContent>
      </w: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60288" behindDoc="0" locked="0" layoutInCell="1" allowOverlap="1" wp14:anchorId="7FCD3094" wp14:editId="04AD4895">
                <wp:simplePos x="0" y="0"/>
                <wp:positionH relativeFrom="column">
                  <wp:posOffset>2592070</wp:posOffset>
                </wp:positionH>
                <wp:positionV relativeFrom="paragraph">
                  <wp:posOffset>104775</wp:posOffset>
                </wp:positionV>
                <wp:extent cx="1184275" cy="2408555"/>
                <wp:effectExtent l="0" t="0" r="15875" b="10795"/>
                <wp:wrapNone/>
                <wp:docPr id="1" name="Rectangle 1"/>
                <wp:cNvGraphicFramePr/>
                <a:graphic xmlns:a="http://schemas.openxmlformats.org/drawingml/2006/main">
                  <a:graphicData uri="http://schemas.microsoft.com/office/word/2010/wordprocessingShape">
                    <wps:wsp>
                      <wps:cNvSpPr/>
                      <wps:spPr>
                        <a:xfrm>
                          <a:off x="0" y="0"/>
                          <a:ext cx="1184275" cy="24085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8472E7" w14:textId="3DDAFF21" w:rsidR="00AB6F79" w:rsidRDefault="00AB6F79" w:rsidP="00AB6F79">
                            <w:pPr>
                              <w:jc w:val="center"/>
                            </w:pPr>
                            <w:proofErr w:type="gramStart"/>
                            <w:r>
                              <w:t>MICROCONTROLLER(</w:t>
                            </w:r>
                            <w:proofErr w:type="gramEnd"/>
                            <w:r>
                              <w:t>8051)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D3094" id="Rectangle 1" o:spid="_x0000_s1028" style="position:absolute;margin-left:204.1pt;margin-top:8.25pt;width:93.25pt;height:18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" fillcolor="white [3201]" strokecolor="black [3213]" strokeweight="1pt">
                <v:textbox>
                  <w:txbxContent>
                    <w:p w14:paraId="618472E7" w14:textId="3DDAFF21" w:rsidR="00AB6F79" w:rsidRDefault="00AB6F79" w:rsidP="00AB6F79">
                      <w:pPr>
                        <w:jc w:val="center"/>
                      </w:pPr>
                      <w:proofErr w:type="gramStart"/>
                      <w:r>
                        <w:t>MICROCONTROLLER(</w:t>
                      </w:r>
                      <w:proofErr w:type="gramEnd"/>
                      <w:r>
                        <w:t>8051)</w:t>
                      </w:r>
                    </w:p>
                  </w:txbxContent>
                </v:textbox>
              </v:rect>
            </w:pict>
          </mc:Fallback>
        </mc:AlternateContent>
      </w: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62336" behindDoc="0" locked="0" layoutInCell="1" allowOverlap="1" wp14:anchorId="68D7B6AD" wp14:editId="19B124B9">
                <wp:simplePos x="0" y="0"/>
                <wp:positionH relativeFrom="column">
                  <wp:posOffset>1137285</wp:posOffset>
                </wp:positionH>
                <wp:positionV relativeFrom="paragraph">
                  <wp:posOffset>279897</wp:posOffset>
                </wp:positionV>
                <wp:extent cx="739140" cy="508635"/>
                <wp:effectExtent l="0" t="0" r="22860" b="24765"/>
                <wp:wrapNone/>
                <wp:docPr id="4" name="Rectangle 4"/>
                <wp:cNvGraphicFramePr/>
                <a:graphic xmlns:a="http://schemas.openxmlformats.org/drawingml/2006/main">
                  <a:graphicData uri="http://schemas.microsoft.com/office/word/2010/wordprocessingShape">
                    <wps:wsp>
                      <wps:cNvSpPr/>
                      <wps:spPr>
                        <a:xfrm>
                          <a:off x="0" y="0"/>
                          <a:ext cx="739140" cy="5086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9DCCC6" w14:textId="6CF78DF5" w:rsidR="00AB6F79" w:rsidRDefault="00AB6F79" w:rsidP="00AB6F79">
                            <w:pPr>
                              <w:jc w:val="center"/>
                            </w:pPr>
                            <w:r>
                              <w:t>LDR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7B6AD" id="Rectangle 4" o:spid="_x0000_s1029" style="position:absolute;margin-left:89.55pt;margin-top:22.05pt;width:58.2pt;height:4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" fillcolor="white [3201]" strokecolor="black [3213]" strokeweight="1pt">
                <v:textbox>
                  <w:txbxContent>
                    <w:p w14:paraId="7E9DCCC6" w14:textId="6CF78DF5" w:rsidR="00AB6F79" w:rsidRDefault="00AB6F79" w:rsidP="00AB6F79">
                      <w:pPr>
                        <w:jc w:val="center"/>
                      </w:pPr>
                      <w:r>
                        <w:t>LDR</w:t>
                      </w:r>
                    </w:p>
                  </w:txbxContent>
                </v:textbox>
              </v:rect>
            </w:pict>
          </mc:Fallback>
        </mc:AlternateContent>
      </w:r>
    </w:p>
    <w:p w14:paraId="5EB4E8E6" w14:textId="32A7CEF9" w:rsidR="00AB6F79" w:rsidRDefault="00AB6F79" w:rsidP="00AB6F79"/>
    <w:p w14:paraId="1C99C966" w14:textId="22D30728" w:rsidR="00145869" w:rsidRDefault="00AB6F79">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71552" behindDoc="0" locked="0" layoutInCell="1" allowOverlap="1" wp14:anchorId="14C6616D" wp14:editId="0DC91534">
                <wp:simplePos x="0" y="0"/>
                <wp:positionH relativeFrom="column">
                  <wp:posOffset>3776400</wp:posOffset>
                </wp:positionH>
                <wp:positionV relativeFrom="paragraph">
                  <wp:posOffset>29210</wp:posOffset>
                </wp:positionV>
                <wp:extent cx="668379" cy="7951"/>
                <wp:effectExtent l="0" t="76200" r="0" b="106680"/>
                <wp:wrapNone/>
                <wp:docPr id="12" name="Straight Arrow Connector 12"/>
                <wp:cNvGraphicFramePr/>
                <a:graphic xmlns:a="http://schemas.openxmlformats.org/drawingml/2006/main">
                  <a:graphicData uri="http://schemas.microsoft.com/office/word/2010/wordprocessingShape">
                    <wps:wsp>
                      <wps:cNvCnPr/>
                      <wps:spPr>
                        <a:xfrm>
                          <a:off x="0" y="0"/>
                          <a:ext cx="668379" cy="795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CD86ED" id="_x0000_t32" coordsize="21600,21600" o:spt="32" o:oned="t" path="m,l21600,21600e" filled="f">
                <v:path arrowok="t" fillok="f" o:connecttype="none"/>
                <o:lock v:ext="edit" shapetype="t"/>
              </v:shapetype>
              <v:shape id="Straight Arrow Connector 12" o:spid="_x0000_s1026" type="#_x0000_t32" style="position:absolute;margin-left:297.35pt;margin-top:2.3pt;width:52.65pt;height:.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" strokecolor="black [3200]" strokeweight=".5pt">
                <v:stroke endarrow="open" joinstyle="miter"/>
              </v:shape>
            </w:pict>
          </mc:Fallback>
        </mc:AlternateContent>
      </w: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67456" behindDoc="0" locked="0" layoutInCell="1" allowOverlap="1" wp14:anchorId="4A675CAD" wp14:editId="0929B248">
                <wp:simplePos x="0" y="0"/>
                <wp:positionH relativeFrom="column">
                  <wp:posOffset>1439158</wp:posOffset>
                </wp:positionH>
                <wp:positionV relativeFrom="paragraph">
                  <wp:posOffset>180285</wp:posOffset>
                </wp:positionV>
                <wp:extent cx="0" cy="230505"/>
                <wp:effectExtent l="95250" t="0" r="57150" b="55245"/>
                <wp:wrapNone/>
                <wp:docPr id="9" name="Straight Arrow Connector 9"/>
                <wp:cNvGraphicFramePr/>
                <a:graphic xmlns:a="http://schemas.openxmlformats.org/drawingml/2006/main">
                  <a:graphicData uri="http://schemas.microsoft.com/office/word/2010/wordprocessingShape">
                    <wps:wsp>
                      <wps:cNvCnPr/>
                      <wps:spPr>
                        <a:xfrm>
                          <a:off x="0" y="0"/>
                          <a:ext cx="0" cy="2305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615141F" id="Straight Arrow Connector 9" o:spid="_x0000_s1026" type="#_x0000_t32" style="position:absolute;margin-left:113.3pt;margin-top:14.2pt;width:0;height:18.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" strokecolor="black [3200]" strokeweight=".5pt">
                <v:stroke endarrow="open" joinstyle="miter"/>
              </v:shape>
            </w:pict>
          </mc:Fallback>
        </mc:AlternateContent>
      </w:r>
    </w:p>
    <w:p w14:paraId="52D012EA" w14:textId="26E3B482" w:rsidR="00145869" w:rsidRDefault="00AB6F79">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61312" behindDoc="0" locked="0" layoutInCell="1" allowOverlap="1" wp14:anchorId="223EEEA9" wp14:editId="089094CE">
                <wp:simplePos x="0" y="0"/>
                <wp:positionH relativeFrom="column">
                  <wp:posOffset>1064895</wp:posOffset>
                </wp:positionH>
                <wp:positionV relativeFrom="paragraph">
                  <wp:posOffset>88265</wp:posOffset>
                </wp:positionV>
                <wp:extent cx="914400" cy="563880"/>
                <wp:effectExtent l="0" t="0" r="19050" b="26670"/>
                <wp:wrapNone/>
                <wp:docPr id="2" name="Rectangle 2"/>
                <wp:cNvGraphicFramePr/>
                <a:graphic xmlns:a="http://schemas.openxmlformats.org/drawingml/2006/main">
                  <a:graphicData uri="http://schemas.microsoft.com/office/word/2010/wordprocessingShape">
                    <wps:wsp>
                      <wps:cNvSpPr/>
                      <wps:spPr>
                        <a:xfrm>
                          <a:off x="0" y="0"/>
                          <a:ext cx="914400" cy="563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8493FB" w14:textId="2D367D8D" w:rsidR="00AB6F79" w:rsidRDefault="00AB6F79" w:rsidP="00AB6F79">
                            <w:pPr>
                              <w:jc w:val="center"/>
                            </w:pPr>
                            <w: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3EEEA9" id="Rectangle 2" o:spid="_x0000_s1030" style="position:absolute;margin-left:83.85pt;margin-top:6.95pt;width:1in;height:44.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" fillcolor="white [3201]" strokecolor="black [3213]" strokeweight="1pt">
                <v:textbox>
                  <w:txbxContent>
                    <w:p w14:paraId="1A8493FB" w14:textId="2D367D8D" w:rsidR="00AB6F79" w:rsidRDefault="00AB6F79" w:rsidP="00AB6F79">
                      <w:pPr>
                        <w:jc w:val="center"/>
                      </w:pPr>
                      <w:r>
                        <w:t>ADC</w:t>
                      </w:r>
                    </w:p>
                  </w:txbxContent>
                </v:textbox>
              </v:rect>
            </w:pict>
          </mc:Fallback>
        </mc:AlternateContent>
      </w:r>
    </w:p>
    <w:p w14:paraId="13727214" w14:textId="4353A6C9" w:rsidR="00145869" w:rsidRDefault="00AB6F79">
      <w:pPr>
        <w:rPr>
          <w:rFonts w:ascii="Times New Roman" w:eastAsia="Times New Roman" w:hAnsi="Times New Roman" w:cs="Times New Roman"/>
          <w:b/>
          <w:sz w:val="28"/>
          <w:szCs w:val="28"/>
        </w:rPr>
      </w:pPr>
      <w:r>
        <w:rPr>
          <w:noProof/>
          <w:lang w:bidi="ar-SA"/>
        </w:rPr>
        <mc:AlternateContent>
          <mc:Choice Requires="wps">
            <w:drawing>
              <wp:anchor distT="0" distB="0" distL="114300" distR="114300" simplePos="0" relativeHeight="251670528" behindDoc="0" locked="0" layoutInCell="1" allowOverlap="1" wp14:anchorId="229C810B" wp14:editId="73C3FEDC">
                <wp:simplePos x="0" y="0"/>
                <wp:positionH relativeFrom="column">
                  <wp:posOffset>4500880</wp:posOffset>
                </wp:positionH>
                <wp:positionV relativeFrom="paragraph">
                  <wp:posOffset>243840</wp:posOffset>
                </wp:positionV>
                <wp:extent cx="914400" cy="484505"/>
                <wp:effectExtent l="0" t="0" r="19050" b="10795"/>
                <wp:wrapNone/>
                <wp:docPr id="11" name="Rectangle 11"/>
                <wp:cNvGraphicFramePr/>
                <a:graphic xmlns:a="http://schemas.openxmlformats.org/drawingml/2006/main">
                  <a:graphicData uri="http://schemas.microsoft.com/office/word/2010/wordprocessingShape">
                    <wps:wsp>
                      <wps:cNvSpPr/>
                      <wps:spPr>
                        <a:xfrm>
                          <a:off x="0" y="0"/>
                          <a:ext cx="914400" cy="48450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E58FA2" w14:textId="411522ED" w:rsidR="00AB6F79" w:rsidRDefault="00AB6F79" w:rsidP="00AB6F79">
                            <w:pPr>
                              <w:jc w:val="center"/>
                            </w:pPr>
                            <w: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9C810B" id="Rectangle 11" o:spid="_x0000_s1031" style="position:absolute;margin-left:354.4pt;margin-top:19.2pt;width:1in;height:38.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" fillcolor="window" strokecolor="windowText" strokeweight="1pt">
                <v:textbox>
                  <w:txbxContent>
                    <w:p w14:paraId="1AE58FA2" w14:textId="411522ED" w:rsidR="00AB6F79" w:rsidRDefault="00AB6F79" w:rsidP="00AB6F79">
                      <w:pPr>
                        <w:jc w:val="center"/>
                      </w:pPr>
                      <w:r>
                        <w:t>LCD</w:t>
                      </w:r>
                    </w:p>
                  </w:txbxContent>
                </v:textbox>
              </v:rect>
            </w:pict>
          </mc:Fallback>
        </mc:AlternateContent>
      </w:r>
      <w:r>
        <w:rPr>
          <w:noProof/>
          <w:lang w:bidi="ar-SA"/>
        </w:rPr>
        <mc:AlternateContent>
          <mc:Choice Requires="wps">
            <w:drawing>
              <wp:anchor distT="0" distB="0" distL="114300" distR="114300" simplePos="0" relativeHeight="251665408" behindDoc="0" locked="0" layoutInCell="1" allowOverlap="1" wp14:anchorId="699BB44C" wp14:editId="5A36EB03">
                <wp:simplePos x="0" y="0"/>
                <wp:positionH relativeFrom="column">
                  <wp:posOffset>2003756</wp:posOffset>
                </wp:positionH>
                <wp:positionV relativeFrom="paragraph">
                  <wp:posOffset>83820</wp:posOffset>
                </wp:positionV>
                <wp:extent cx="587568" cy="0"/>
                <wp:effectExtent l="0" t="76200" r="22225" b="114300"/>
                <wp:wrapNone/>
                <wp:docPr id="7" name="Straight Arrow Connector 7"/>
                <wp:cNvGraphicFramePr/>
                <a:graphic xmlns:a="http://schemas.openxmlformats.org/drawingml/2006/main">
                  <a:graphicData uri="http://schemas.microsoft.com/office/word/2010/wordprocessingShape">
                    <wps:wsp>
                      <wps:cNvCnPr/>
                      <wps:spPr>
                        <a:xfrm>
                          <a:off x="0" y="0"/>
                          <a:ext cx="58756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2D760" id="Straight Arrow Connector 7" o:spid="_x0000_s1026" type="#_x0000_t32" style="position:absolute;margin-left:157.8pt;margin-top:6.6pt;width:46.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" strokecolor="black [3200]" strokeweight=".5pt">
                <v:stroke endarrow="open" joinstyle="miter"/>
              </v:shape>
            </w:pict>
          </mc:Fallback>
        </mc:AlternateContent>
      </w:r>
    </w:p>
    <w:p w14:paraId="67ADFBCB" w14:textId="20862FA5" w:rsidR="00145869" w:rsidRDefault="00AB6F79">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72576" behindDoc="0" locked="0" layoutInCell="1" allowOverlap="1" wp14:anchorId="56DE8AE8" wp14:editId="662C0F4B">
                <wp:simplePos x="0" y="0"/>
                <wp:positionH relativeFrom="column">
                  <wp:posOffset>3776400</wp:posOffset>
                </wp:positionH>
                <wp:positionV relativeFrom="paragraph">
                  <wp:posOffset>175923</wp:posOffset>
                </wp:positionV>
                <wp:extent cx="724038" cy="7951"/>
                <wp:effectExtent l="0" t="76200" r="0" b="106680"/>
                <wp:wrapNone/>
                <wp:docPr id="13" name="Straight Arrow Connector 13"/>
                <wp:cNvGraphicFramePr/>
                <a:graphic xmlns:a="http://schemas.openxmlformats.org/drawingml/2006/main">
                  <a:graphicData uri="http://schemas.microsoft.com/office/word/2010/wordprocessingShape">
                    <wps:wsp>
                      <wps:cNvCnPr/>
                      <wps:spPr>
                        <a:xfrm>
                          <a:off x="0" y="0"/>
                          <a:ext cx="724038" cy="795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2CA105" id="Straight Arrow Connector 13" o:spid="_x0000_s1026" type="#_x0000_t32" style="position:absolute;margin-left:297.35pt;margin-top:13.85pt;width:57pt;height:.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" strokecolor="black [3200]" strokeweight=".5pt">
                <v:stroke endarrow="open" joinstyle="miter"/>
              </v:shape>
            </w:pict>
          </mc:Fallback>
        </mc:AlternateContent>
      </w:r>
    </w:p>
    <w:p w14:paraId="617B40E8" w14:textId="52CB375B" w:rsidR="00145869" w:rsidRDefault="00AB6F79">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66432" behindDoc="0" locked="0" layoutInCell="1" allowOverlap="1" wp14:anchorId="59178C6D" wp14:editId="36A45E70">
                <wp:simplePos x="0" y="0"/>
                <wp:positionH relativeFrom="column">
                  <wp:posOffset>1876508</wp:posOffset>
                </wp:positionH>
                <wp:positionV relativeFrom="paragraph">
                  <wp:posOffset>251543</wp:posOffset>
                </wp:positionV>
                <wp:extent cx="715010" cy="0"/>
                <wp:effectExtent l="0" t="76200" r="27940" b="114300"/>
                <wp:wrapNone/>
                <wp:docPr id="8" name="Straight Arrow Connector 8"/>
                <wp:cNvGraphicFramePr/>
                <a:graphic xmlns:a="http://schemas.openxmlformats.org/drawingml/2006/main">
                  <a:graphicData uri="http://schemas.microsoft.com/office/word/2010/wordprocessingShape">
                    <wps:wsp>
                      <wps:cNvCnPr/>
                      <wps:spPr>
                        <a:xfrm>
                          <a:off x="0" y="0"/>
                          <a:ext cx="7150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34F67A5" id="Straight Arrow Connector 8" o:spid="_x0000_s1026" type="#_x0000_t32" style="position:absolute;margin-left:147.75pt;margin-top:19.8pt;width:56.3pt;height: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" strokecolor="black [3200]" strokeweight=".5pt">
                <v:stroke endarrow="open" joinstyle="miter"/>
              </v:shape>
            </w:pict>
          </mc:Fallback>
        </mc:AlternateContent>
      </w: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64384" behindDoc="0" locked="0" layoutInCell="1" allowOverlap="1" wp14:anchorId="1D350353" wp14:editId="53A63524">
                <wp:simplePos x="0" y="0"/>
                <wp:positionH relativeFrom="column">
                  <wp:posOffset>1137506</wp:posOffset>
                </wp:positionH>
                <wp:positionV relativeFrom="paragraph">
                  <wp:posOffset>36858</wp:posOffset>
                </wp:positionV>
                <wp:extent cx="739140" cy="508635"/>
                <wp:effectExtent l="0" t="0" r="22860" b="24765"/>
                <wp:wrapNone/>
                <wp:docPr id="5" name="Rectangle 5"/>
                <wp:cNvGraphicFramePr/>
                <a:graphic xmlns:a="http://schemas.openxmlformats.org/drawingml/2006/main">
                  <a:graphicData uri="http://schemas.microsoft.com/office/word/2010/wordprocessingShape">
                    <wps:wsp>
                      <wps:cNvSpPr/>
                      <wps:spPr>
                        <a:xfrm>
                          <a:off x="0" y="0"/>
                          <a:ext cx="739140" cy="508635"/>
                        </a:xfrm>
                        <a:prstGeom prst="rect">
                          <a:avLst/>
                        </a:prstGeom>
                        <a:solidFill>
                          <a:sysClr val="window" lastClr="FFFFFF"/>
                        </a:solidFill>
                        <a:ln w="12700" cap="flat" cmpd="sng" algn="ctr">
                          <a:solidFill>
                            <a:schemeClr val="tx1"/>
                          </a:solidFill>
                          <a:prstDash val="solid"/>
                          <a:miter lim="800000"/>
                        </a:ln>
                        <a:effectLst/>
                      </wps:spPr>
                      <wps:txbx>
                        <w:txbxContent>
                          <w:p w14:paraId="603B24CB" w14:textId="7A841C81" w:rsidR="00AB6F79" w:rsidRDefault="00AB6F79" w:rsidP="00AB6F79">
                            <w:pPr>
                              <w:jc w:val="center"/>
                            </w:pPr>
                            <w:r>
                              <w:t>PIR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50353" id="Rectangle 5" o:spid="_x0000_s1032" style="position:absolute;margin-left:89.55pt;margin-top:2.9pt;width:58.2pt;height:4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" fillcolor="window" strokecolor="black [3213]" strokeweight="1pt">
                <v:textbox>
                  <w:txbxContent>
                    <w:p w14:paraId="603B24CB" w14:textId="7A841C81" w:rsidR="00AB6F79" w:rsidRDefault="00AB6F79" w:rsidP="00AB6F79">
                      <w:pPr>
                        <w:jc w:val="center"/>
                      </w:pPr>
                      <w:r>
                        <w:t>PIR</w:t>
                      </w:r>
                    </w:p>
                  </w:txbxContent>
                </v:textbox>
              </v:rect>
            </w:pict>
          </mc:Fallback>
        </mc:AlternateContent>
      </w:r>
    </w:p>
    <w:p w14:paraId="18A19C00" w14:textId="77777777" w:rsidR="00145869" w:rsidRPr="00FA0E9F" w:rsidRDefault="00145869">
      <w:pPr>
        <w:rPr>
          <w:rFonts w:ascii="Times New Roman" w:eastAsia="Times New Roman" w:hAnsi="Times New Roman" w:cs="Times New Roman"/>
          <w:b/>
          <w:sz w:val="28"/>
          <w:szCs w:val="28"/>
        </w:rPr>
      </w:pPr>
    </w:p>
    <w:p w14:paraId="3325CDA9" w14:textId="1E178272" w:rsidR="000667F1" w:rsidRDefault="000667F1">
      <w:pPr>
        <w:rPr>
          <w:rFonts w:ascii="Times New Roman" w:eastAsia="Times New Roman" w:hAnsi="Times New Roman" w:cs="Times New Roman"/>
          <w:b/>
          <w:sz w:val="28"/>
          <w:szCs w:val="28"/>
        </w:rPr>
      </w:pPr>
    </w:p>
    <w:p w14:paraId="40717882" w14:textId="77777777" w:rsidR="00210BD2" w:rsidRDefault="00210BD2">
      <w:pPr>
        <w:rPr>
          <w:rFonts w:ascii="Times New Roman" w:eastAsia="Times New Roman" w:hAnsi="Times New Roman" w:cs="Times New Roman"/>
          <w:b/>
          <w:sz w:val="28"/>
          <w:szCs w:val="28"/>
        </w:rPr>
      </w:pPr>
    </w:p>
    <w:p w14:paraId="5C28F741" w14:textId="77777777" w:rsidR="00210BD2" w:rsidRDefault="00210BD2">
      <w:pPr>
        <w:rPr>
          <w:rFonts w:ascii="Times New Roman" w:eastAsia="Times New Roman" w:hAnsi="Times New Roman" w:cs="Times New Roman"/>
          <w:b/>
          <w:sz w:val="28"/>
          <w:szCs w:val="28"/>
        </w:rPr>
      </w:pPr>
    </w:p>
    <w:p w14:paraId="2AA26543" w14:textId="77777777" w:rsidR="00210BD2" w:rsidRDefault="00210BD2">
      <w:pPr>
        <w:rPr>
          <w:rFonts w:ascii="Times New Roman" w:eastAsia="Times New Roman" w:hAnsi="Times New Roman" w:cs="Times New Roman"/>
          <w:b/>
          <w:sz w:val="28"/>
          <w:szCs w:val="28"/>
        </w:rPr>
      </w:pPr>
    </w:p>
    <w:p w14:paraId="33137D5A" w14:textId="77777777" w:rsidR="00210BD2" w:rsidRDefault="00210BD2">
      <w:pPr>
        <w:rPr>
          <w:rFonts w:ascii="Times New Roman" w:eastAsia="Times New Roman" w:hAnsi="Times New Roman" w:cs="Times New Roman"/>
          <w:b/>
          <w:sz w:val="28"/>
          <w:szCs w:val="28"/>
        </w:rPr>
      </w:pPr>
    </w:p>
    <w:p w14:paraId="0DBCC083" w14:textId="77777777" w:rsidR="00210BD2" w:rsidRDefault="00210BD2">
      <w:pPr>
        <w:rPr>
          <w:rFonts w:ascii="Times New Roman" w:eastAsia="Times New Roman" w:hAnsi="Times New Roman" w:cs="Times New Roman"/>
          <w:b/>
          <w:sz w:val="28"/>
          <w:szCs w:val="28"/>
        </w:rPr>
      </w:pPr>
    </w:p>
    <w:p w14:paraId="1F81301F" w14:textId="3B4AB89F" w:rsidR="004F4C27" w:rsidRDefault="00AB6F7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3.4</w:t>
      </w:r>
      <w:r w:rsidR="00D85C78">
        <w:rPr>
          <w:rFonts w:ascii="Times New Roman" w:eastAsia="Times New Roman" w:hAnsi="Times New Roman" w:cs="Times New Roman"/>
          <w:b/>
          <w:sz w:val="28"/>
          <w:szCs w:val="28"/>
        </w:rPr>
        <w:tab/>
        <w:t>Equipment Required</w:t>
      </w:r>
    </w:p>
    <w:p w14:paraId="3A1FC60A" w14:textId="77777777" w:rsidR="004F4C27" w:rsidRDefault="004F4C27">
      <w:pPr>
        <w:ind w:firstLine="720"/>
        <w:rPr>
          <w:rFonts w:ascii="Times New Roman" w:eastAsia="Times New Roman" w:hAnsi="Times New Roman" w:cs="Times New Roman"/>
          <w:b/>
          <w:sz w:val="28"/>
          <w:szCs w:val="28"/>
        </w:rPr>
      </w:pPr>
    </w:p>
    <w:p w14:paraId="6FFD50FC" w14:textId="77777777" w:rsidR="004F4C27" w:rsidRDefault="00D85C78">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8051 Microcontroller</w:t>
      </w:r>
    </w:p>
    <w:p w14:paraId="6418CE34" w14:textId="77777777" w:rsidR="004F4C27" w:rsidRDefault="00D85C78">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microcontroller with 8-bit CPU, 128 bytes RAM &amp; 4 KB ROM.</w:t>
      </w:r>
    </w:p>
    <w:p w14:paraId="26AB8812" w14:textId="77777777" w:rsidR="004F4C27" w:rsidRDefault="00D85C78">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for our project is written such that it runs on 8051 and it is the main central equipment for this project.</w:t>
      </w:r>
    </w:p>
    <w:p w14:paraId="1D8FD296" w14:textId="77777777" w:rsidR="004F4C27" w:rsidRDefault="004F4C27">
      <w:pPr>
        <w:ind w:left="1080"/>
        <w:rPr>
          <w:rFonts w:ascii="Times New Roman" w:eastAsia="Times New Roman" w:hAnsi="Times New Roman" w:cs="Times New Roman"/>
          <w:sz w:val="24"/>
          <w:szCs w:val="24"/>
        </w:rPr>
      </w:pPr>
    </w:p>
    <w:p w14:paraId="318E993D" w14:textId="77777777" w:rsidR="004F4C27" w:rsidRDefault="00D85C78">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Light Dependent Resistor (LDR)</w:t>
      </w:r>
    </w:p>
    <w:p w14:paraId="184BF536" w14:textId="77777777" w:rsidR="00506A15" w:rsidRPr="00506A15" w:rsidRDefault="00506A15" w:rsidP="00506A15">
      <w:pPr>
        <w:numPr>
          <w:ilvl w:val="1"/>
          <w:numId w:val="17"/>
        </w:numPr>
        <w:rPr>
          <w:rFonts w:ascii="Times New Roman" w:hAnsi="Times New Roman" w:cs="Times New Roman"/>
          <w:sz w:val="24"/>
          <w:szCs w:val="24"/>
        </w:rPr>
      </w:pPr>
      <w:r w:rsidRPr="00506A15">
        <w:rPr>
          <w:rFonts w:ascii="Times New Roman" w:eastAsia="Times New Roman" w:hAnsi="Times New Roman" w:cs="Times New Roman"/>
          <w:sz w:val="24"/>
          <w:szCs w:val="24"/>
        </w:rPr>
        <w:t>It is used to sense the intensity of light.</w:t>
      </w:r>
    </w:p>
    <w:p w14:paraId="7AA921DC" w14:textId="1C02BC13" w:rsidR="00506A15" w:rsidRPr="00506A15" w:rsidRDefault="00506A15" w:rsidP="00506A15">
      <w:pPr>
        <w:numPr>
          <w:ilvl w:val="1"/>
          <w:numId w:val="17"/>
        </w:numPr>
        <w:rPr>
          <w:rFonts w:ascii="Times New Roman" w:hAnsi="Times New Roman" w:cs="Times New Roman"/>
          <w:sz w:val="24"/>
          <w:szCs w:val="24"/>
        </w:rPr>
      </w:pPr>
      <w:r>
        <w:rPr>
          <w:rFonts w:ascii="Times New Roman" w:eastAsia="Times New Roman" w:hAnsi="Times New Roman" w:cs="Times New Roman"/>
          <w:sz w:val="24"/>
          <w:szCs w:val="24"/>
        </w:rPr>
        <w:t xml:space="preserve">The output of the LDR </w:t>
      </w:r>
      <w:r w:rsidRPr="00506A15">
        <w:rPr>
          <w:rFonts w:ascii="Times New Roman" w:eastAsia="Times New Roman" w:hAnsi="Times New Roman" w:cs="Times New Roman"/>
          <w:sz w:val="24"/>
          <w:szCs w:val="24"/>
        </w:rPr>
        <w:t xml:space="preserve">sensor is in the Format of resistance. </w:t>
      </w:r>
    </w:p>
    <w:p w14:paraId="608F2EE2" w14:textId="4584FDE4" w:rsidR="00506A15" w:rsidRPr="00506A15" w:rsidRDefault="00506A15" w:rsidP="00506A15">
      <w:pPr>
        <w:numPr>
          <w:ilvl w:val="1"/>
          <w:numId w:val="17"/>
        </w:numPr>
        <w:rPr>
          <w:rFonts w:ascii="Times New Roman" w:hAnsi="Times New Roman" w:cs="Times New Roman"/>
          <w:sz w:val="24"/>
          <w:szCs w:val="24"/>
        </w:rPr>
      </w:pPr>
      <w:r w:rsidRPr="00506A15">
        <w:rPr>
          <w:rFonts w:ascii="Times New Roman" w:eastAsia="Times New Roman" w:hAnsi="Times New Roman" w:cs="Times New Roman"/>
          <w:sz w:val="24"/>
          <w:szCs w:val="24"/>
        </w:rPr>
        <w:t>The resistance of LDR is inversely proportional to the light falling on the LDR.</w:t>
      </w:r>
    </w:p>
    <w:p w14:paraId="28646D56" w14:textId="6605B7AC" w:rsidR="004F4C27" w:rsidRDefault="004F4C27" w:rsidP="00506A15">
      <w:pPr>
        <w:ind w:left="1440"/>
        <w:rPr>
          <w:rFonts w:ascii="Times New Roman" w:eastAsia="Times New Roman" w:hAnsi="Times New Roman" w:cs="Times New Roman"/>
          <w:sz w:val="24"/>
          <w:szCs w:val="24"/>
        </w:rPr>
      </w:pPr>
    </w:p>
    <w:p w14:paraId="2FC34945" w14:textId="63AB043B" w:rsidR="004F4C27" w:rsidRDefault="00414C9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sidR="00D85C78">
        <w:rPr>
          <w:rFonts w:ascii="Times New Roman" w:eastAsia="Times New Roman" w:hAnsi="Times New Roman" w:cs="Times New Roman"/>
          <w:b/>
          <w:sz w:val="24"/>
          <w:szCs w:val="24"/>
        </w:rPr>
        <w:t>)</w:t>
      </w:r>
      <w:r w:rsidR="00D85C78">
        <w:rPr>
          <w:rFonts w:ascii="Times New Roman" w:eastAsia="Times New Roman" w:hAnsi="Times New Roman" w:cs="Times New Roman"/>
          <w:b/>
          <w:sz w:val="24"/>
          <w:szCs w:val="24"/>
        </w:rPr>
        <w:tab/>
        <w:t>LED (Light Emitting Diode)</w:t>
      </w:r>
    </w:p>
    <w:p w14:paraId="71DEAB6A" w14:textId="77777777" w:rsidR="004F4C27" w:rsidRDefault="00D85C78">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Light Emitting Diode (LED) is a semiconductor device, which can emit light when an electric current pass through it.</w:t>
      </w:r>
    </w:p>
    <w:p w14:paraId="0B91A605" w14:textId="1C009AFA" w:rsidR="004F4C27" w:rsidRPr="000667F1" w:rsidRDefault="00D85C78" w:rsidP="000667F1">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Used in the form of lamps.</w:t>
      </w:r>
      <w:r w:rsidR="000667F1">
        <w:rPr>
          <w:rFonts w:ascii="Times New Roman" w:eastAsia="Times New Roman" w:hAnsi="Times New Roman" w:cs="Times New Roman"/>
          <w:sz w:val="24"/>
          <w:szCs w:val="24"/>
        </w:rPr>
        <w:tab/>
      </w:r>
    </w:p>
    <w:p w14:paraId="6D9ABFF1" w14:textId="77777777" w:rsidR="004F4C27" w:rsidRDefault="004F4C27">
      <w:pPr>
        <w:ind w:left="1080"/>
        <w:rPr>
          <w:rFonts w:ascii="Times New Roman" w:eastAsia="Times New Roman" w:hAnsi="Times New Roman" w:cs="Times New Roman"/>
          <w:sz w:val="24"/>
          <w:szCs w:val="24"/>
        </w:rPr>
      </w:pPr>
    </w:p>
    <w:p w14:paraId="64C26E3E" w14:textId="2DAEAF9B" w:rsidR="004F4C27" w:rsidRDefault="00414C91">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sidR="00D85C78">
        <w:rPr>
          <w:rFonts w:ascii="Times New Roman" w:eastAsia="Times New Roman" w:hAnsi="Times New Roman" w:cs="Times New Roman"/>
          <w:b/>
          <w:sz w:val="24"/>
          <w:szCs w:val="24"/>
        </w:rPr>
        <w:t>)</w:t>
      </w:r>
      <w:r w:rsidR="00D85C78">
        <w:rPr>
          <w:rFonts w:ascii="Times New Roman" w:eastAsia="Times New Roman" w:hAnsi="Times New Roman" w:cs="Times New Roman"/>
          <w:b/>
          <w:sz w:val="24"/>
          <w:szCs w:val="24"/>
        </w:rPr>
        <w:tab/>
        <w:t>Analog to Digital Converter (ADC)</w:t>
      </w:r>
    </w:p>
    <w:p w14:paraId="120C3DBB" w14:textId="77777777" w:rsidR="004F4C27" w:rsidRDefault="00D85C78" w:rsidP="000667F1">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device used to convert an analog signal to a binary signal that can be processed in a microcontroller.</w:t>
      </w:r>
    </w:p>
    <w:p w14:paraId="7AA8F669" w14:textId="6B7BDDC0" w:rsidR="004F4C27" w:rsidRDefault="00D85C78">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Used to</w:t>
      </w:r>
      <w:r w:rsidR="002426B4">
        <w:rPr>
          <w:rFonts w:ascii="Times New Roman" w:eastAsia="Times New Roman" w:hAnsi="Times New Roman" w:cs="Times New Roman"/>
          <w:sz w:val="24"/>
          <w:szCs w:val="24"/>
        </w:rPr>
        <w:t xml:space="preserve"> convert analog signals sent by </w:t>
      </w:r>
      <w:r>
        <w:rPr>
          <w:rFonts w:ascii="Times New Roman" w:eastAsia="Times New Roman" w:hAnsi="Times New Roman" w:cs="Times New Roman"/>
          <w:b/>
          <w:sz w:val="24"/>
          <w:szCs w:val="24"/>
        </w:rPr>
        <w:t xml:space="preserve">LDR </w:t>
      </w:r>
      <w:r>
        <w:rPr>
          <w:rFonts w:ascii="Times New Roman" w:eastAsia="Times New Roman" w:hAnsi="Times New Roman" w:cs="Times New Roman"/>
          <w:sz w:val="24"/>
          <w:szCs w:val="24"/>
        </w:rPr>
        <w:t>into digital.</w:t>
      </w:r>
    </w:p>
    <w:p w14:paraId="708DE3A1" w14:textId="77777777" w:rsidR="00414C91" w:rsidRDefault="00414C91" w:rsidP="000667F1">
      <w:pPr>
        <w:rPr>
          <w:rFonts w:ascii="Times New Roman" w:eastAsia="Times New Roman" w:hAnsi="Times New Roman" w:cs="Times New Roman"/>
          <w:sz w:val="24"/>
          <w:szCs w:val="24"/>
        </w:rPr>
      </w:pPr>
    </w:p>
    <w:p w14:paraId="68DBF80A" w14:textId="77777777" w:rsidR="000667F1" w:rsidRPr="000667F1" w:rsidRDefault="00414C91" w:rsidP="000667F1">
      <w:pPr>
        <w:pStyle w:val="NormalWeb"/>
        <w:spacing w:before="160" w:beforeAutospacing="0" w:after="0" w:afterAutospacing="0"/>
        <w:ind w:left="547" w:firstLine="173"/>
        <w:rPr>
          <w:sz w:val="16"/>
          <w:szCs w:val="16"/>
        </w:rPr>
      </w:pPr>
      <w:r>
        <w:rPr>
          <w:b/>
        </w:rPr>
        <w:t>5)</w:t>
      </w:r>
      <w:r>
        <w:rPr>
          <w:b/>
        </w:rPr>
        <w:tab/>
      </w:r>
      <w:r w:rsidR="000667F1" w:rsidRPr="000667F1">
        <w:rPr>
          <w:rFonts w:eastAsiaTheme="minorEastAsia"/>
          <w:b/>
          <w:bCs/>
          <w:color w:val="000000" w:themeColor="text1"/>
          <w:kern w:val="24"/>
        </w:rPr>
        <w:t>PIR (Passive infrared sensor):</w:t>
      </w:r>
    </w:p>
    <w:p w14:paraId="59C78062" w14:textId="4AA79B31" w:rsidR="000667F1" w:rsidRPr="000667F1" w:rsidRDefault="000667F1" w:rsidP="000667F1">
      <w:pPr>
        <w:pStyle w:val="NormalWeb"/>
        <w:numPr>
          <w:ilvl w:val="0"/>
          <w:numId w:val="23"/>
        </w:numPr>
        <w:spacing w:before="160" w:beforeAutospacing="0" w:after="0" w:afterAutospacing="0"/>
        <w:rPr>
          <w:sz w:val="18"/>
          <w:szCs w:val="18"/>
        </w:rPr>
      </w:pPr>
      <w:r w:rsidRPr="000667F1">
        <w:rPr>
          <w:rFonts w:asciiTheme="minorHAnsi" w:eastAsiaTheme="minorEastAsia" w:hAnsi="Franklin Gothic Book" w:cstheme="minorBidi"/>
          <w:color w:val="000000" w:themeColor="text1"/>
          <w:kern w:val="24"/>
        </w:rPr>
        <w:t>It measures IR</w:t>
      </w:r>
      <w:r>
        <w:rPr>
          <w:rFonts w:asciiTheme="minorHAnsi" w:eastAsiaTheme="minorEastAsia" w:hAnsi="Franklin Gothic Book" w:cstheme="minorBidi"/>
          <w:color w:val="000000" w:themeColor="text1"/>
          <w:kern w:val="24"/>
        </w:rPr>
        <w:t xml:space="preserve"> </w:t>
      </w:r>
      <w:r w:rsidRPr="000667F1">
        <w:rPr>
          <w:rFonts w:asciiTheme="minorHAnsi" w:eastAsiaTheme="minorEastAsia" w:hAnsi="Franklin Gothic Book" w:cstheme="minorBidi"/>
          <w:color w:val="000000" w:themeColor="text1"/>
          <w:kern w:val="24"/>
        </w:rPr>
        <w:t>(infrared) light radiating from objects in its field of view.</w:t>
      </w:r>
    </w:p>
    <w:p w14:paraId="1AF971CE" w14:textId="77777777" w:rsidR="000667F1" w:rsidRPr="000667F1" w:rsidRDefault="000667F1" w:rsidP="000667F1">
      <w:pPr>
        <w:pStyle w:val="NormalWeb"/>
        <w:spacing w:before="160" w:beforeAutospacing="0" w:after="0" w:afterAutospacing="0"/>
        <w:ind w:left="1267"/>
        <w:rPr>
          <w:sz w:val="18"/>
          <w:szCs w:val="18"/>
        </w:rPr>
      </w:pPr>
    </w:p>
    <w:p w14:paraId="559506E4" w14:textId="7A28433B" w:rsidR="000667F1" w:rsidRPr="000667F1" w:rsidRDefault="000667F1" w:rsidP="000667F1">
      <w:pPr>
        <w:pStyle w:val="NormalWeb"/>
        <w:spacing w:before="160" w:beforeAutospacing="0" w:after="0" w:afterAutospacing="0"/>
        <w:ind w:left="547" w:firstLine="173"/>
        <w:rPr>
          <w:sz w:val="16"/>
          <w:szCs w:val="16"/>
        </w:rPr>
      </w:pPr>
      <w:r>
        <w:rPr>
          <w:rFonts w:eastAsiaTheme="minorEastAsia"/>
          <w:b/>
          <w:bCs/>
          <w:color w:val="000000" w:themeColor="text1"/>
          <w:kern w:val="24"/>
        </w:rPr>
        <w:t>6)</w:t>
      </w:r>
      <w:r>
        <w:rPr>
          <w:rFonts w:eastAsiaTheme="minorEastAsia"/>
          <w:b/>
          <w:bCs/>
          <w:color w:val="000000" w:themeColor="text1"/>
          <w:kern w:val="24"/>
        </w:rPr>
        <w:tab/>
      </w:r>
      <w:r w:rsidRPr="000667F1">
        <w:rPr>
          <w:rFonts w:eastAsiaTheme="minorEastAsia"/>
          <w:b/>
          <w:bCs/>
          <w:color w:val="000000" w:themeColor="text1"/>
          <w:kern w:val="24"/>
        </w:rPr>
        <w:t xml:space="preserve">LCD display: </w:t>
      </w:r>
    </w:p>
    <w:p w14:paraId="51364A1E" w14:textId="70689EFB" w:rsidR="000667F1" w:rsidRPr="000667F1" w:rsidRDefault="000667F1" w:rsidP="000667F1">
      <w:pPr>
        <w:pStyle w:val="NormalWeb"/>
        <w:numPr>
          <w:ilvl w:val="0"/>
          <w:numId w:val="23"/>
        </w:numPr>
        <w:spacing w:before="160" w:beforeAutospacing="0" w:after="0" w:afterAutospacing="0"/>
        <w:rPr>
          <w:sz w:val="18"/>
          <w:szCs w:val="18"/>
        </w:rPr>
      </w:pPr>
      <w:r w:rsidRPr="000667F1">
        <w:rPr>
          <w:rFonts w:eastAsiaTheme="minorEastAsia"/>
          <w:color w:val="000000" w:themeColor="text1"/>
          <w:kern w:val="24"/>
        </w:rPr>
        <w:t xml:space="preserve">We have used an LCD display which displays </w:t>
      </w:r>
      <w:r w:rsidR="00ED1B51">
        <w:rPr>
          <w:rFonts w:eastAsiaTheme="minorEastAsia"/>
          <w:color w:val="000000" w:themeColor="text1"/>
          <w:kern w:val="24"/>
        </w:rPr>
        <w:t>the message if the light is turned on or off.</w:t>
      </w:r>
    </w:p>
    <w:p w14:paraId="06FF4520" w14:textId="77777777" w:rsidR="000667F1" w:rsidRDefault="000667F1">
      <w:pPr>
        <w:rPr>
          <w:rFonts w:ascii="Times New Roman" w:eastAsia="Times New Roman" w:hAnsi="Times New Roman" w:cs="Times New Roman"/>
          <w:b/>
          <w:sz w:val="24"/>
          <w:szCs w:val="24"/>
        </w:rPr>
      </w:pPr>
    </w:p>
    <w:p w14:paraId="5711489F" w14:textId="77777777" w:rsidR="00210BD2" w:rsidRDefault="00210BD2">
      <w:pPr>
        <w:rPr>
          <w:rFonts w:ascii="Times New Roman" w:eastAsia="Times New Roman" w:hAnsi="Times New Roman" w:cs="Times New Roman"/>
        </w:rPr>
      </w:pPr>
    </w:p>
    <w:p w14:paraId="444D3BC7" w14:textId="77777777" w:rsidR="00931264" w:rsidRDefault="00931264">
      <w:pPr>
        <w:rPr>
          <w:rFonts w:ascii="Times New Roman" w:eastAsia="Times New Roman" w:hAnsi="Times New Roman" w:cs="Times New Roman"/>
        </w:rPr>
      </w:pPr>
    </w:p>
    <w:p w14:paraId="10AA5B07" w14:textId="77777777" w:rsidR="004F4C27" w:rsidRDefault="00D85C78">
      <w:pPr>
        <w:rPr>
          <w:rFonts w:ascii="Times New Roman" w:eastAsia="Times New Roman" w:hAnsi="Times New Roman" w:cs="Times New Roman"/>
        </w:rPr>
      </w:pPr>
      <w:r>
        <w:rPr>
          <w:noProof/>
          <w:lang w:bidi="ar-SA"/>
        </w:rPr>
        <w:lastRenderedPageBreak/>
        <mc:AlternateContent>
          <mc:Choice Requires="wps">
            <w:drawing>
              <wp:anchor distT="0" distB="0" distL="114300" distR="114300" simplePos="0" relativeHeight="251659264" behindDoc="0" locked="0" layoutInCell="1" hidden="0" allowOverlap="1" wp14:anchorId="6978FA63" wp14:editId="612A9402">
                <wp:simplePos x="0" y="0"/>
                <wp:positionH relativeFrom="column">
                  <wp:posOffset>-676274</wp:posOffset>
                </wp:positionH>
                <wp:positionV relativeFrom="paragraph">
                  <wp:posOffset>0</wp:posOffset>
                </wp:positionV>
                <wp:extent cx="6100763" cy="476250"/>
                <wp:effectExtent l="0" t="0" r="0" b="0"/>
                <wp:wrapNone/>
                <wp:docPr id="126" name="Rectangle 126"/>
                <wp:cNvGraphicFramePr/>
                <a:graphic xmlns:a="http://schemas.openxmlformats.org/drawingml/2006/main">
                  <a:graphicData uri="http://schemas.microsoft.com/office/word/2010/wordprocessingShape">
                    <wps:wsp>
                      <wps:cNvSpPr/>
                      <wps:spPr>
                        <a:xfrm>
                          <a:off x="2302763" y="3547590"/>
                          <a:ext cx="6086475" cy="464820"/>
                        </a:xfrm>
                        <a:prstGeom prst="rect">
                          <a:avLst/>
                        </a:prstGeom>
                        <a:noFill/>
                        <a:ln>
                          <a:noFill/>
                        </a:ln>
                      </wps:spPr>
                      <wps:txbx>
                        <w:txbxContent>
                          <w:p w14:paraId="0237D7FB" w14:textId="0993A14E" w:rsidR="004F4C27" w:rsidRDefault="00AB6F79">
                            <w:pPr>
                              <w:spacing w:line="258" w:lineRule="auto"/>
                              <w:textDirection w:val="btLr"/>
                            </w:pPr>
                            <w:r>
                              <w:rPr>
                                <w:rFonts w:ascii="Times New Roman" w:eastAsia="Times New Roman" w:hAnsi="Times New Roman" w:cs="Times New Roman"/>
                                <w:b/>
                                <w:color w:val="000000"/>
                                <w:sz w:val="28"/>
                              </w:rPr>
                              <w:t>3.5</w:t>
                            </w:r>
                            <w:r w:rsidR="00D85C78">
                              <w:rPr>
                                <w:rFonts w:ascii="Times New Roman" w:eastAsia="Times New Roman" w:hAnsi="Times New Roman" w:cs="Times New Roman"/>
                                <w:b/>
                                <w:color w:val="000000"/>
                                <w:sz w:val="28"/>
                              </w:rPr>
                              <w:t xml:space="preserve"> Gantt Chart</w:t>
                            </w:r>
                          </w:p>
                        </w:txbxContent>
                      </wps:txbx>
                      <wps:bodyPr spcFirstLastPara="1" wrap="square" lIns="91425" tIns="45700" rIns="91425" bIns="45700" anchor="t" anchorCtr="0">
                        <a:noAutofit/>
                      </wps:bodyPr>
                    </wps:wsp>
                  </a:graphicData>
                </a:graphic>
              </wp:anchor>
            </w:drawing>
          </mc:Choice>
          <mc:Fallback>
            <w:pict>
              <v:rect w14:anchorId="6978FA63" id="Rectangle 126" o:spid="_x0000_s1033" style="position:absolute;margin-left:-53.25pt;margin-top:0;width:480.4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" filled="f" stroked="f">
                <v:textbox inset="2.53958mm,1.2694mm,2.53958mm,1.2694mm">
                  <w:txbxContent>
                    <w:p w14:paraId="0237D7FB" w14:textId="0993A14E" w:rsidR="004F4C27" w:rsidRDefault="00AB6F79">
                      <w:pPr>
                        <w:spacing w:line="258" w:lineRule="auto"/>
                        <w:textDirection w:val="btLr"/>
                      </w:pPr>
                      <w:r>
                        <w:rPr>
                          <w:rFonts w:ascii="Times New Roman" w:eastAsia="Times New Roman" w:hAnsi="Times New Roman" w:cs="Times New Roman"/>
                          <w:b/>
                          <w:color w:val="000000"/>
                          <w:sz w:val="28"/>
                        </w:rPr>
                        <w:t>3.5</w:t>
                      </w:r>
                      <w:r w:rsidR="00D85C78">
                        <w:rPr>
                          <w:rFonts w:ascii="Times New Roman" w:eastAsia="Times New Roman" w:hAnsi="Times New Roman" w:cs="Times New Roman"/>
                          <w:b/>
                          <w:color w:val="000000"/>
                          <w:sz w:val="28"/>
                        </w:rPr>
                        <w:t xml:space="preserve"> Gantt Chart</w:t>
                      </w:r>
                    </w:p>
                  </w:txbxContent>
                </v:textbox>
              </v:rect>
            </w:pict>
          </mc:Fallback>
        </mc:AlternateContent>
      </w:r>
    </w:p>
    <w:p w14:paraId="7272C6B3" w14:textId="77777777" w:rsidR="004F4C27" w:rsidRDefault="004F4C27">
      <w:pPr>
        <w:rPr>
          <w:rFonts w:ascii="Times New Roman" w:eastAsia="Times New Roman" w:hAnsi="Times New Roman" w:cs="Times New Roman"/>
        </w:rPr>
      </w:pPr>
    </w:p>
    <w:tbl>
      <w:tblPr>
        <w:tblStyle w:val="a0"/>
        <w:tblW w:w="11540" w:type="dxa"/>
        <w:tblInd w:w="-1102" w:type="dxa"/>
        <w:tblLayout w:type="fixed"/>
        <w:tblLook w:val="0400" w:firstRow="0" w:lastRow="0" w:firstColumn="0" w:lastColumn="0" w:noHBand="0" w:noVBand="1"/>
      </w:tblPr>
      <w:tblGrid>
        <w:gridCol w:w="740"/>
        <w:gridCol w:w="2284"/>
        <w:gridCol w:w="861"/>
        <w:gridCol w:w="1002"/>
        <w:gridCol w:w="942"/>
        <w:gridCol w:w="922"/>
        <w:gridCol w:w="982"/>
        <w:gridCol w:w="942"/>
        <w:gridCol w:w="1042"/>
        <w:gridCol w:w="861"/>
        <w:gridCol w:w="962"/>
      </w:tblGrid>
      <w:tr w:rsidR="004F4C27" w14:paraId="58F95881" w14:textId="77777777">
        <w:trPr>
          <w:trHeight w:val="757"/>
        </w:trPr>
        <w:tc>
          <w:tcPr>
            <w:tcW w:w="740"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383DB2D8"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 </w:t>
            </w:r>
          </w:p>
          <w:p w14:paraId="3202DF03"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S. N</w:t>
            </w:r>
          </w:p>
        </w:tc>
        <w:tc>
          <w:tcPr>
            <w:tcW w:w="2284"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33324810"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br/>
              <w:t xml:space="preserve">          Tasks</w:t>
            </w:r>
          </w:p>
        </w:tc>
        <w:tc>
          <w:tcPr>
            <w:tcW w:w="861"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2B035CB7"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Nov</w:t>
            </w:r>
          </w:p>
          <w:p w14:paraId="3B089639"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 xml:space="preserve">Week </w:t>
            </w:r>
          </w:p>
          <w:p w14:paraId="5377D5F5"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1 &amp; 2</w:t>
            </w:r>
          </w:p>
        </w:tc>
        <w:tc>
          <w:tcPr>
            <w:tcW w:w="1002"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3757FC42"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Nov</w:t>
            </w:r>
          </w:p>
          <w:p w14:paraId="45754B2A"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Week</w:t>
            </w:r>
          </w:p>
          <w:p w14:paraId="3FD16645"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3 &amp; 4</w:t>
            </w:r>
          </w:p>
        </w:tc>
        <w:tc>
          <w:tcPr>
            <w:tcW w:w="942"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5F4D4100"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Dec</w:t>
            </w:r>
          </w:p>
          <w:p w14:paraId="31C39855"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Week</w:t>
            </w:r>
          </w:p>
          <w:p w14:paraId="37B7CDF8"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1 &amp; 2</w:t>
            </w:r>
          </w:p>
        </w:tc>
        <w:tc>
          <w:tcPr>
            <w:tcW w:w="922"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21657BD0"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Dec</w:t>
            </w:r>
          </w:p>
          <w:p w14:paraId="4D4B906F"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Week</w:t>
            </w:r>
          </w:p>
          <w:p w14:paraId="66F0E32A"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3 &amp; 4</w:t>
            </w:r>
          </w:p>
        </w:tc>
        <w:tc>
          <w:tcPr>
            <w:tcW w:w="982"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4247B13A"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Jan</w:t>
            </w:r>
          </w:p>
          <w:p w14:paraId="5366D848"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Week</w:t>
            </w:r>
          </w:p>
          <w:p w14:paraId="2B8436AC"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1 &amp; 2</w:t>
            </w:r>
          </w:p>
        </w:tc>
        <w:tc>
          <w:tcPr>
            <w:tcW w:w="942"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0A322946"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Jan</w:t>
            </w:r>
          </w:p>
          <w:p w14:paraId="41660C2A"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Week</w:t>
            </w:r>
          </w:p>
          <w:p w14:paraId="02ED87C5"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3 &amp; 4</w:t>
            </w:r>
          </w:p>
        </w:tc>
        <w:tc>
          <w:tcPr>
            <w:tcW w:w="1042"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6D7E423E" w14:textId="77777777" w:rsidR="004F4C27" w:rsidRDefault="00D85C78">
            <w:pPr>
              <w:rPr>
                <w:rFonts w:ascii="Times New Roman" w:eastAsia="Times New Roman" w:hAnsi="Times New Roman" w:cs="Times New Roman"/>
                <w:b/>
              </w:rPr>
            </w:pPr>
            <w:r>
              <w:rPr>
                <w:rFonts w:ascii="Times New Roman" w:eastAsia="Times New Roman" w:hAnsi="Times New Roman" w:cs="Times New Roman"/>
                <w:b/>
              </w:rPr>
              <w:t xml:space="preserve">Feb </w:t>
            </w:r>
          </w:p>
          <w:p w14:paraId="1FC02EC7" w14:textId="77777777" w:rsidR="004F4C27" w:rsidRDefault="00D85C78">
            <w:pPr>
              <w:rPr>
                <w:rFonts w:ascii="Times New Roman" w:eastAsia="Times New Roman" w:hAnsi="Times New Roman" w:cs="Times New Roman"/>
                <w:b/>
              </w:rPr>
            </w:pPr>
            <w:r>
              <w:rPr>
                <w:rFonts w:ascii="Times New Roman" w:eastAsia="Times New Roman" w:hAnsi="Times New Roman" w:cs="Times New Roman"/>
                <w:b/>
              </w:rPr>
              <w:t>Week</w:t>
            </w:r>
          </w:p>
          <w:p w14:paraId="2ACF4237"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1 &amp; 2</w:t>
            </w:r>
          </w:p>
        </w:tc>
        <w:tc>
          <w:tcPr>
            <w:tcW w:w="861"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6C2BFB1D" w14:textId="77777777" w:rsidR="004F4C27" w:rsidRDefault="00D85C78">
            <w:pPr>
              <w:rPr>
                <w:rFonts w:ascii="Times New Roman" w:eastAsia="Times New Roman" w:hAnsi="Times New Roman" w:cs="Times New Roman"/>
                <w:b/>
              </w:rPr>
            </w:pPr>
            <w:r>
              <w:rPr>
                <w:rFonts w:ascii="Times New Roman" w:eastAsia="Times New Roman" w:hAnsi="Times New Roman" w:cs="Times New Roman"/>
                <w:b/>
              </w:rPr>
              <w:t xml:space="preserve">Feb </w:t>
            </w:r>
          </w:p>
          <w:p w14:paraId="6E4D7E25" w14:textId="77777777" w:rsidR="004F4C27" w:rsidRDefault="00D85C78">
            <w:pPr>
              <w:rPr>
                <w:rFonts w:ascii="Times New Roman" w:eastAsia="Times New Roman" w:hAnsi="Times New Roman" w:cs="Times New Roman"/>
                <w:b/>
              </w:rPr>
            </w:pPr>
            <w:r>
              <w:rPr>
                <w:rFonts w:ascii="Times New Roman" w:eastAsia="Times New Roman" w:hAnsi="Times New Roman" w:cs="Times New Roman"/>
                <w:b/>
              </w:rPr>
              <w:t>Week</w:t>
            </w:r>
          </w:p>
          <w:p w14:paraId="2DED3FF6" w14:textId="77777777" w:rsidR="004F4C27" w:rsidRDefault="00D85C78">
            <w:pPr>
              <w:rPr>
                <w:rFonts w:ascii="Times New Roman" w:eastAsia="Times New Roman" w:hAnsi="Times New Roman" w:cs="Times New Roman"/>
                <w:b/>
              </w:rPr>
            </w:pPr>
            <w:r>
              <w:rPr>
                <w:rFonts w:ascii="Times New Roman" w:eastAsia="Times New Roman" w:hAnsi="Times New Roman" w:cs="Times New Roman"/>
                <w:b/>
              </w:rPr>
              <w:t>3 &amp; 4</w:t>
            </w:r>
          </w:p>
          <w:p w14:paraId="01BB9737" w14:textId="77777777" w:rsidR="004F4C27" w:rsidRDefault="004F4C27">
            <w:pPr>
              <w:rPr>
                <w:rFonts w:ascii="Times New Roman" w:eastAsia="Times New Roman" w:hAnsi="Times New Roman" w:cs="Times New Roman"/>
              </w:rPr>
            </w:pPr>
          </w:p>
        </w:tc>
        <w:tc>
          <w:tcPr>
            <w:tcW w:w="962" w:type="dxa"/>
            <w:tcBorders>
              <w:top w:val="single" w:sz="8" w:space="0" w:color="FFFFFF"/>
              <w:left w:val="single" w:sz="8" w:space="0" w:color="FFFFFF"/>
              <w:bottom w:val="single" w:sz="24" w:space="0" w:color="FFFFFF"/>
              <w:right w:val="single" w:sz="8" w:space="0" w:color="FFFFFF"/>
            </w:tcBorders>
            <w:shd w:val="clear" w:color="auto" w:fill="A53010"/>
            <w:tcMar>
              <w:top w:w="15" w:type="dxa"/>
              <w:left w:w="94" w:type="dxa"/>
              <w:bottom w:w="0" w:type="dxa"/>
              <w:right w:w="94" w:type="dxa"/>
            </w:tcMar>
          </w:tcPr>
          <w:p w14:paraId="14A4BA1A" w14:textId="77777777" w:rsidR="004F4C27" w:rsidRDefault="00D85C78">
            <w:pPr>
              <w:rPr>
                <w:rFonts w:ascii="Times New Roman" w:eastAsia="Times New Roman" w:hAnsi="Times New Roman" w:cs="Times New Roman"/>
                <w:b/>
              </w:rPr>
            </w:pPr>
            <w:r>
              <w:rPr>
                <w:rFonts w:ascii="Times New Roman" w:eastAsia="Times New Roman" w:hAnsi="Times New Roman" w:cs="Times New Roman"/>
                <w:b/>
              </w:rPr>
              <w:t>March</w:t>
            </w:r>
          </w:p>
          <w:p w14:paraId="0E8435DE" w14:textId="77777777" w:rsidR="004F4C27" w:rsidRDefault="00D85C78">
            <w:pPr>
              <w:rPr>
                <w:rFonts w:ascii="Times New Roman" w:eastAsia="Times New Roman" w:hAnsi="Times New Roman" w:cs="Times New Roman"/>
                <w:b/>
              </w:rPr>
            </w:pPr>
            <w:r>
              <w:rPr>
                <w:rFonts w:ascii="Times New Roman" w:eastAsia="Times New Roman" w:hAnsi="Times New Roman" w:cs="Times New Roman"/>
                <w:b/>
              </w:rPr>
              <w:t>Week</w:t>
            </w:r>
          </w:p>
          <w:p w14:paraId="01133588" w14:textId="77777777" w:rsidR="004F4C27" w:rsidRDefault="00D85C78">
            <w:pPr>
              <w:rPr>
                <w:rFonts w:ascii="Times New Roman" w:eastAsia="Times New Roman" w:hAnsi="Times New Roman" w:cs="Times New Roman"/>
                <w:b/>
              </w:rPr>
            </w:pPr>
            <w:r>
              <w:rPr>
                <w:rFonts w:ascii="Times New Roman" w:eastAsia="Times New Roman" w:hAnsi="Times New Roman" w:cs="Times New Roman"/>
                <w:b/>
              </w:rPr>
              <w:t>1 &amp; 2</w:t>
            </w:r>
          </w:p>
        </w:tc>
      </w:tr>
      <w:tr w:rsidR="004F4C27" w14:paraId="2CCE5EA1" w14:textId="77777777">
        <w:trPr>
          <w:trHeight w:val="720"/>
        </w:trPr>
        <w:tc>
          <w:tcPr>
            <w:tcW w:w="740" w:type="dxa"/>
            <w:tcBorders>
              <w:top w:val="single" w:sz="24" w:space="0" w:color="FFFFFF"/>
              <w:left w:val="single" w:sz="8" w:space="0" w:color="FFFFFF"/>
              <w:bottom w:val="single" w:sz="8" w:space="0" w:color="FFFFFF"/>
              <w:right w:val="single" w:sz="8" w:space="0" w:color="FFFFFF"/>
            </w:tcBorders>
            <w:shd w:val="clear" w:color="auto" w:fill="A53010"/>
            <w:tcMar>
              <w:top w:w="15" w:type="dxa"/>
              <w:left w:w="94" w:type="dxa"/>
              <w:bottom w:w="0" w:type="dxa"/>
              <w:right w:w="94" w:type="dxa"/>
            </w:tcMar>
          </w:tcPr>
          <w:p w14:paraId="70C52C3F"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1.</w:t>
            </w:r>
          </w:p>
        </w:tc>
        <w:tc>
          <w:tcPr>
            <w:tcW w:w="2284"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573F5AF5"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rPr>
              <w:t>Requirement gathering and planning</w:t>
            </w:r>
          </w:p>
        </w:tc>
        <w:tc>
          <w:tcPr>
            <w:tcW w:w="861" w:type="dxa"/>
            <w:tcBorders>
              <w:top w:val="single" w:sz="24"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34913C66"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02"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42C6F543"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65BBEDDE"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22"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75A15861"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82"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49C86F4F"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2962FD19"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42"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559461ED"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861"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387DA3A1"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62" w:type="dxa"/>
            <w:tcBorders>
              <w:top w:val="single" w:sz="24"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46FB2BDC"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r>
      <w:tr w:rsidR="004F4C27" w14:paraId="7780C5CF" w14:textId="77777777">
        <w:trPr>
          <w:trHeight w:val="538"/>
        </w:trPr>
        <w:tc>
          <w:tcPr>
            <w:tcW w:w="740" w:type="dxa"/>
            <w:tcBorders>
              <w:top w:val="single" w:sz="8" w:space="0" w:color="FFFFFF"/>
              <w:left w:val="single" w:sz="8" w:space="0" w:color="FFFFFF"/>
              <w:bottom w:val="single" w:sz="8" w:space="0" w:color="FFFFFF"/>
              <w:right w:val="single" w:sz="8" w:space="0" w:color="FFFFFF"/>
            </w:tcBorders>
            <w:shd w:val="clear" w:color="auto" w:fill="A53010"/>
            <w:tcMar>
              <w:top w:w="15" w:type="dxa"/>
              <w:left w:w="94" w:type="dxa"/>
              <w:bottom w:w="0" w:type="dxa"/>
              <w:right w:w="94" w:type="dxa"/>
            </w:tcMar>
          </w:tcPr>
          <w:p w14:paraId="041119D0"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b/>
              </w:rPr>
              <w:t>2.</w:t>
            </w:r>
          </w:p>
        </w:tc>
        <w:tc>
          <w:tcPr>
            <w:tcW w:w="2284"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1F17F371"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rPr>
              <w:t>Analysis</w:t>
            </w:r>
          </w:p>
        </w:tc>
        <w:tc>
          <w:tcPr>
            <w:tcW w:w="861"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74E2F656"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0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42113B9A"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2A284E40"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22"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674EB5C7"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82"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51A08CE7"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174A4C31"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42"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1859B837"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861"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44FCC33D"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62"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2FDAC9E9"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r>
      <w:tr w:rsidR="004F4C27" w14:paraId="400731D8" w14:textId="77777777">
        <w:trPr>
          <w:trHeight w:val="720"/>
        </w:trPr>
        <w:tc>
          <w:tcPr>
            <w:tcW w:w="740" w:type="dxa"/>
            <w:tcBorders>
              <w:top w:val="single" w:sz="8" w:space="0" w:color="FFFFFF"/>
              <w:left w:val="single" w:sz="8" w:space="0" w:color="FFFFFF"/>
              <w:bottom w:val="single" w:sz="8" w:space="0" w:color="FFFFFF"/>
              <w:right w:val="single" w:sz="8" w:space="0" w:color="FFFFFF"/>
            </w:tcBorders>
            <w:shd w:val="clear" w:color="auto" w:fill="A53010"/>
            <w:tcMar>
              <w:top w:w="15" w:type="dxa"/>
              <w:left w:w="94" w:type="dxa"/>
              <w:bottom w:w="0" w:type="dxa"/>
              <w:right w:w="94" w:type="dxa"/>
            </w:tcMar>
          </w:tcPr>
          <w:p w14:paraId="2231920F"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b/>
              </w:rPr>
              <w:t>3.</w:t>
            </w:r>
          </w:p>
        </w:tc>
        <w:tc>
          <w:tcPr>
            <w:tcW w:w="2284"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62BD06AA"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rPr>
              <w:t>Designing</w:t>
            </w:r>
          </w:p>
        </w:tc>
        <w:tc>
          <w:tcPr>
            <w:tcW w:w="861"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08B590F6"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02"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3886E1BE"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298F0E97"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2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702F8527"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82"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6A142240"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2172DF79"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42"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4EF3DFDA"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861"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7CDF7F30"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62"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251F6234"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r>
      <w:tr w:rsidR="004F4C27" w14:paraId="08E36C8A" w14:textId="77777777">
        <w:trPr>
          <w:trHeight w:val="638"/>
        </w:trPr>
        <w:tc>
          <w:tcPr>
            <w:tcW w:w="740" w:type="dxa"/>
            <w:tcBorders>
              <w:top w:val="single" w:sz="8" w:space="0" w:color="FFFFFF"/>
              <w:left w:val="single" w:sz="8" w:space="0" w:color="FFFFFF"/>
              <w:bottom w:val="single" w:sz="8" w:space="0" w:color="FFFFFF"/>
              <w:right w:val="single" w:sz="8" w:space="0" w:color="FFFFFF"/>
            </w:tcBorders>
            <w:shd w:val="clear" w:color="auto" w:fill="A53010"/>
            <w:tcMar>
              <w:top w:w="15" w:type="dxa"/>
              <w:left w:w="94" w:type="dxa"/>
              <w:bottom w:w="0" w:type="dxa"/>
              <w:right w:w="94" w:type="dxa"/>
            </w:tcMar>
          </w:tcPr>
          <w:p w14:paraId="6F0FF3D9"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 4.</w:t>
            </w:r>
          </w:p>
        </w:tc>
        <w:tc>
          <w:tcPr>
            <w:tcW w:w="2284"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520AB781"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rPr>
              <w:t>Coding &amp; Hardware Implementation</w:t>
            </w:r>
          </w:p>
        </w:tc>
        <w:tc>
          <w:tcPr>
            <w:tcW w:w="861"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002EAA75"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02"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194DEEC6"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5DCDD21C"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2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3C025C83"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8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41A3DF90"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46C46636"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4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779209B8"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861"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388BCB75"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6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66092BD5"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r>
      <w:tr w:rsidR="004F4C27" w14:paraId="1624ACA7" w14:textId="77777777">
        <w:trPr>
          <w:trHeight w:val="638"/>
        </w:trPr>
        <w:tc>
          <w:tcPr>
            <w:tcW w:w="740" w:type="dxa"/>
            <w:tcBorders>
              <w:top w:val="single" w:sz="8" w:space="0" w:color="FFFFFF"/>
              <w:left w:val="single" w:sz="8" w:space="0" w:color="FFFFFF"/>
              <w:bottom w:val="single" w:sz="8" w:space="0" w:color="FFFFFF"/>
              <w:right w:val="single" w:sz="8" w:space="0" w:color="FFFFFF"/>
            </w:tcBorders>
            <w:shd w:val="clear" w:color="auto" w:fill="A53010"/>
            <w:tcMar>
              <w:top w:w="15" w:type="dxa"/>
              <w:left w:w="94" w:type="dxa"/>
              <w:bottom w:w="0" w:type="dxa"/>
              <w:right w:w="94" w:type="dxa"/>
            </w:tcMar>
          </w:tcPr>
          <w:p w14:paraId="17C79BAA"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b/>
              </w:rPr>
              <w:t>5.</w:t>
            </w:r>
          </w:p>
        </w:tc>
        <w:tc>
          <w:tcPr>
            <w:tcW w:w="2284"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5FAB7EB4"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rPr>
              <w:t>Testing and debugging</w:t>
            </w:r>
          </w:p>
        </w:tc>
        <w:tc>
          <w:tcPr>
            <w:tcW w:w="861"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5128B733"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02"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22090A61"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E4D1D1"/>
            <w:tcMar>
              <w:top w:w="15" w:type="dxa"/>
              <w:left w:w="94" w:type="dxa"/>
              <w:bottom w:w="0" w:type="dxa"/>
              <w:right w:w="94" w:type="dxa"/>
            </w:tcMar>
          </w:tcPr>
          <w:p w14:paraId="4FDFDF76"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22"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5A8CA2DC"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82" w:type="dxa"/>
            <w:tcBorders>
              <w:top w:val="single" w:sz="8" w:space="0" w:color="FFFFFF"/>
              <w:left w:val="single" w:sz="8" w:space="0" w:color="FFFFFF"/>
              <w:bottom w:val="single" w:sz="8" w:space="0" w:color="FFFFFF"/>
              <w:right w:val="single" w:sz="8" w:space="0" w:color="FFFFFF"/>
            </w:tcBorders>
            <w:shd w:val="clear" w:color="auto" w:fill="E1CDCC"/>
            <w:tcMar>
              <w:top w:w="15" w:type="dxa"/>
              <w:left w:w="94" w:type="dxa"/>
              <w:bottom w:w="0" w:type="dxa"/>
              <w:right w:w="94" w:type="dxa"/>
            </w:tcMar>
          </w:tcPr>
          <w:p w14:paraId="6050A876"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E4D1D1"/>
            <w:tcMar>
              <w:top w:w="15" w:type="dxa"/>
              <w:left w:w="94" w:type="dxa"/>
              <w:bottom w:w="0" w:type="dxa"/>
              <w:right w:w="94" w:type="dxa"/>
            </w:tcMar>
          </w:tcPr>
          <w:p w14:paraId="115BAF35"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4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055D2CCB"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861"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628C257C"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6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3586F9AA"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r>
      <w:tr w:rsidR="004F4C27" w14:paraId="6A0BEDD0" w14:textId="77777777">
        <w:trPr>
          <w:trHeight w:val="650"/>
        </w:trPr>
        <w:tc>
          <w:tcPr>
            <w:tcW w:w="740" w:type="dxa"/>
            <w:tcBorders>
              <w:top w:val="single" w:sz="8" w:space="0" w:color="FFFFFF"/>
              <w:left w:val="single" w:sz="8" w:space="0" w:color="FFFFFF"/>
              <w:bottom w:val="single" w:sz="8" w:space="0" w:color="FFFFFF"/>
              <w:right w:val="single" w:sz="8" w:space="0" w:color="FFFFFF"/>
            </w:tcBorders>
            <w:shd w:val="clear" w:color="auto" w:fill="A53010"/>
            <w:tcMar>
              <w:top w:w="15" w:type="dxa"/>
              <w:left w:w="94" w:type="dxa"/>
              <w:bottom w:w="0" w:type="dxa"/>
              <w:right w:w="94" w:type="dxa"/>
            </w:tcMar>
          </w:tcPr>
          <w:p w14:paraId="1800377F" w14:textId="77777777" w:rsidR="004F4C27" w:rsidRDefault="00D85C78">
            <w:pPr>
              <w:rPr>
                <w:rFonts w:ascii="Times New Roman" w:eastAsia="Times New Roman" w:hAnsi="Times New Roman" w:cs="Times New Roman"/>
              </w:rPr>
            </w:pPr>
            <w:r>
              <w:rPr>
                <w:rFonts w:ascii="Times New Roman" w:eastAsia="Times New Roman" w:hAnsi="Times New Roman" w:cs="Times New Roman"/>
                <w:b/>
              </w:rPr>
              <w:t>6.</w:t>
            </w:r>
          </w:p>
        </w:tc>
        <w:tc>
          <w:tcPr>
            <w:tcW w:w="2284" w:type="dxa"/>
            <w:tcBorders>
              <w:top w:val="single" w:sz="8" w:space="0" w:color="FFFFFF"/>
              <w:left w:val="single" w:sz="8" w:space="0" w:color="FFFFFF"/>
              <w:bottom w:val="single" w:sz="8" w:space="0" w:color="FFFFFF"/>
              <w:right w:val="single" w:sz="8" w:space="0" w:color="FFFFFF"/>
            </w:tcBorders>
            <w:shd w:val="clear" w:color="auto" w:fill="F0E8E7"/>
            <w:tcMar>
              <w:top w:w="15" w:type="dxa"/>
              <w:left w:w="94" w:type="dxa"/>
              <w:bottom w:w="0" w:type="dxa"/>
              <w:right w:w="94" w:type="dxa"/>
            </w:tcMar>
          </w:tcPr>
          <w:p w14:paraId="5B5DB8C9" w14:textId="77777777" w:rsidR="004F4C27" w:rsidRDefault="00D85C78">
            <w:pPr>
              <w:jc w:val="center"/>
              <w:rPr>
                <w:rFonts w:ascii="Times New Roman" w:eastAsia="Times New Roman" w:hAnsi="Times New Roman" w:cs="Times New Roman"/>
              </w:rPr>
            </w:pPr>
            <w:r>
              <w:rPr>
                <w:rFonts w:ascii="Times New Roman" w:eastAsia="Times New Roman" w:hAnsi="Times New Roman" w:cs="Times New Roman"/>
              </w:rPr>
              <w:t>Documentation</w:t>
            </w:r>
          </w:p>
        </w:tc>
        <w:tc>
          <w:tcPr>
            <w:tcW w:w="861"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3586D2F5"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0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1057D5FA"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14B88A8D"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2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06A7F594"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8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7484E4A3"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4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2944320F"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104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38413235"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861"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382FDD0B"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c>
          <w:tcPr>
            <w:tcW w:w="962" w:type="dxa"/>
            <w:tcBorders>
              <w:top w:val="single" w:sz="8" w:space="0" w:color="FFFFFF"/>
              <w:left w:val="single" w:sz="8" w:space="0" w:color="FFFFFF"/>
              <w:bottom w:val="single" w:sz="8" w:space="0" w:color="FFFFFF"/>
              <w:right w:val="single" w:sz="8" w:space="0" w:color="FFFFFF"/>
            </w:tcBorders>
            <w:shd w:val="clear" w:color="auto" w:fill="002060"/>
            <w:tcMar>
              <w:top w:w="15" w:type="dxa"/>
              <w:left w:w="94" w:type="dxa"/>
              <w:bottom w:w="0" w:type="dxa"/>
              <w:right w:w="94" w:type="dxa"/>
            </w:tcMar>
          </w:tcPr>
          <w:p w14:paraId="1F3FB4E8" w14:textId="77777777" w:rsidR="004F4C27" w:rsidRDefault="00D85C78">
            <w:pPr>
              <w:rPr>
                <w:rFonts w:ascii="Times New Roman" w:eastAsia="Times New Roman" w:hAnsi="Times New Roman" w:cs="Times New Roman"/>
              </w:rPr>
            </w:pPr>
            <w:r>
              <w:rPr>
                <w:rFonts w:ascii="Times New Roman" w:eastAsia="Times New Roman" w:hAnsi="Times New Roman" w:cs="Times New Roman"/>
              </w:rPr>
              <w:t> </w:t>
            </w:r>
          </w:p>
        </w:tc>
      </w:tr>
    </w:tbl>
    <w:p w14:paraId="66AF33FB" w14:textId="77777777" w:rsidR="004F4C27" w:rsidRDefault="004F4C27">
      <w:pPr>
        <w:rPr>
          <w:rFonts w:ascii="Times New Roman" w:eastAsia="Times New Roman" w:hAnsi="Times New Roman" w:cs="Times New Roman"/>
        </w:rPr>
      </w:pPr>
    </w:p>
    <w:p w14:paraId="6A6A01D7" w14:textId="77777777" w:rsidR="004F4C27" w:rsidRDefault="00D85C78">
      <w:pPr>
        <w:rPr>
          <w:rFonts w:ascii="Times New Roman" w:eastAsia="Times New Roman" w:hAnsi="Times New Roman" w:cs="Times New Roman"/>
          <w:b/>
          <w:sz w:val="28"/>
          <w:szCs w:val="28"/>
        </w:rPr>
      </w:pPr>
      <w:r>
        <w:rPr>
          <w:rFonts w:ascii="Times New Roman" w:eastAsia="Times New Roman" w:hAnsi="Times New Roman" w:cs="Times New Roman"/>
          <w:u w:val="single"/>
        </w:rPr>
        <w:t>Total time: 18 weeks (4.5 months)</w:t>
      </w:r>
    </w:p>
    <w:p w14:paraId="06ECAE26" w14:textId="77777777" w:rsidR="000667F1" w:rsidRDefault="00000000" w:rsidP="000667F1">
      <w:pPr>
        <w:jc w:val="center"/>
      </w:pPr>
      <w:sdt>
        <w:sdtPr>
          <w:tag w:val="goog_rdk_111"/>
          <w:id w:val="687418303"/>
        </w:sdtPr>
        <w:sdtContent>
          <w:sdt>
            <w:sdtPr>
              <w:tag w:val="goog_rdk_110"/>
              <w:id w:val="-1650748603"/>
              <w:showingPlcHdr/>
            </w:sdtPr>
            <w:sdtContent>
              <w:r w:rsidR="000667F1">
                <w:t xml:space="preserve">     </w:t>
              </w:r>
            </w:sdtContent>
          </w:sdt>
        </w:sdtContent>
      </w:sdt>
    </w:p>
    <w:p w14:paraId="2A87A566" w14:textId="77777777" w:rsidR="000667F1" w:rsidRDefault="000667F1" w:rsidP="000667F1">
      <w:pPr>
        <w:jc w:val="center"/>
      </w:pPr>
    </w:p>
    <w:p w14:paraId="42C2AC86" w14:textId="77777777" w:rsidR="000667F1" w:rsidRDefault="000667F1" w:rsidP="000667F1">
      <w:pPr>
        <w:jc w:val="center"/>
      </w:pPr>
    </w:p>
    <w:p w14:paraId="4FF890BB" w14:textId="77777777" w:rsidR="000667F1" w:rsidRDefault="000667F1" w:rsidP="000667F1">
      <w:pPr>
        <w:jc w:val="center"/>
      </w:pPr>
    </w:p>
    <w:p w14:paraId="47EF8115" w14:textId="77777777" w:rsidR="000667F1" w:rsidRDefault="000667F1" w:rsidP="000667F1">
      <w:pPr>
        <w:jc w:val="center"/>
      </w:pPr>
    </w:p>
    <w:p w14:paraId="5CA172CC" w14:textId="77777777" w:rsidR="000667F1" w:rsidRDefault="000667F1" w:rsidP="000667F1">
      <w:pPr>
        <w:jc w:val="center"/>
      </w:pPr>
    </w:p>
    <w:p w14:paraId="6951F414" w14:textId="77777777" w:rsidR="000667F1" w:rsidRDefault="000667F1" w:rsidP="000667F1">
      <w:pPr>
        <w:jc w:val="center"/>
      </w:pPr>
    </w:p>
    <w:p w14:paraId="7FCDC8CE" w14:textId="77777777" w:rsidR="00210BD2" w:rsidRDefault="00210BD2" w:rsidP="000667F1">
      <w:pPr>
        <w:jc w:val="center"/>
      </w:pPr>
    </w:p>
    <w:p w14:paraId="149D7F40" w14:textId="77777777" w:rsidR="00210BD2" w:rsidRDefault="00210BD2" w:rsidP="000667F1">
      <w:pPr>
        <w:jc w:val="center"/>
      </w:pPr>
    </w:p>
    <w:p w14:paraId="0E84416C" w14:textId="77777777" w:rsidR="000667F1" w:rsidRDefault="000667F1" w:rsidP="000667F1">
      <w:pPr>
        <w:jc w:val="center"/>
      </w:pPr>
    </w:p>
    <w:p w14:paraId="2262420C" w14:textId="77777777" w:rsidR="000667F1" w:rsidRDefault="000667F1" w:rsidP="000667F1">
      <w:pPr>
        <w:jc w:val="center"/>
      </w:pPr>
    </w:p>
    <w:p w14:paraId="7C4189B8" w14:textId="2D0E8DCA" w:rsidR="004F4C27" w:rsidRPr="000667F1" w:rsidRDefault="00D85C78" w:rsidP="000667F1">
      <w:pPr>
        <w:jc w:val="center"/>
        <w:rPr>
          <w:rFonts w:ascii="Times New Roman" w:eastAsia="Times New Roman" w:hAnsi="Times New Roman" w:cs="Times New Roman"/>
          <w:b/>
          <w:sz w:val="36"/>
          <w:szCs w:val="36"/>
        </w:rPr>
      </w:pPr>
      <w:r w:rsidRPr="000667F1">
        <w:rPr>
          <w:rFonts w:ascii="Times New Roman" w:eastAsia="Times New Roman" w:hAnsi="Times New Roman" w:cs="Times New Roman"/>
          <w:b/>
          <w:color w:val="000000"/>
          <w:sz w:val="28"/>
          <w:szCs w:val="28"/>
        </w:rPr>
        <w:lastRenderedPageBreak/>
        <w:t>Chapter 4: System Development and Implementation</w:t>
      </w:r>
    </w:p>
    <w:p w14:paraId="794D5280" w14:textId="77777777" w:rsidR="004F4C27" w:rsidRDefault="004F4C27">
      <w:pPr>
        <w:pStyle w:val="Heading2"/>
        <w:spacing w:line="360" w:lineRule="auto"/>
        <w:jc w:val="both"/>
        <w:rPr>
          <w:rFonts w:ascii="Times New Roman" w:eastAsia="Times New Roman" w:hAnsi="Times New Roman" w:cs="Times New Roman"/>
          <w:sz w:val="24"/>
          <w:szCs w:val="24"/>
        </w:rPr>
      </w:pPr>
      <w:bookmarkStart w:id="1" w:name="_heading=h.gjdgxs" w:colFirst="0" w:colLast="0"/>
      <w:bookmarkEnd w:id="1"/>
    </w:p>
    <w:p w14:paraId="2662DFAE" w14:textId="77777777" w:rsidR="004F4C27" w:rsidRDefault="004F4C27"/>
    <w:p w14:paraId="3A2BCE55" w14:textId="77777777" w:rsidR="004F4C27" w:rsidRDefault="00D85C78">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 Software Specifications</w:t>
      </w:r>
    </w:p>
    <w:p w14:paraId="3D976E97" w14:textId="77777777" w:rsidR="004F4C27" w:rsidRDefault="00D85C7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software specification we have used for development:</w:t>
      </w:r>
    </w:p>
    <w:p w14:paraId="757A7D48" w14:textId="77777777" w:rsidR="004F4C27" w:rsidRDefault="00D85C78">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Operating System: Windows 10 Operating System </w:t>
      </w:r>
    </w:p>
    <w:p w14:paraId="7725189B" w14:textId="77777777" w:rsidR="004F4C27" w:rsidRDefault="00D85C78">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Keil uVision5</w:t>
      </w:r>
    </w:p>
    <w:p w14:paraId="652DF069" w14:textId="77777777" w:rsidR="004F4C27" w:rsidRDefault="00D85C78">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Proteus 8 Professional</w:t>
      </w:r>
    </w:p>
    <w:p w14:paraId="2E6CE0F6" w14:textId="77777777" w:rsidR="004F4C27" w:rsidRDefault="004F4C27">
      <w:pPr>
        <w:pBdr>
          <w:top w:val="nil"/>
          <w:left w:val="nil"/>
          <w:bottom w:val="nil"/>
          <w:right w:val="nil"/>
          <w:between w:val="nil"/>
        </w:pBdr>
        <w:spacing w:after="360" w:line="360" w:lineRule="auto"/>
        <w:ind w:left="720"/>
        <w:jc w:val="both"/>
        <w:rPr>
          <w:rFonts w:ascii="Times New Roman" w:eastAsia="Times New Roman" w:hAnsi="Times New Roman" w:cs="Times New Roman"/>
          <w:color w:val="000000"/>
          <w:sz w:val="24"/>
          <w:szCs w:val="24"/>
        </w:rPr>
      </w:pPr>
    </w:p>
    <w:p w14:paraId="21FEF7AA" w14:textId="77777777" w:rsidR="004F4C27" w:rsidRDefault="00D85C78">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Hardware Specifications</w:t>
      </w:r>
    </w:p>
    <w:p w14:paraId="4D6FF45F" w14:textId="77777777" w:rsidR="004F4C27" w:rsidRDefault="00D85C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hardware specification we have used for development:</w:t>
      </w:r>
    </w:p>
    <w:p w14:paraId="5AFEC284" w14:textId="77777777" w:rsidR="004F4C27" w:rsidRDefault="00D85C78">
      <w:pPr>
        <w:numPr>
          <w:ilvl w:val="0"/>
          <w:numId w:val="8"/>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Processor: Intel Core i5</w:t>
      </w:r>
    </w:p>
    <w:p w14:paraId="7A793244" w14:textId="77777777" w:rsidR="004F4C27" w:rsidRDefault="00D85C78">
      <w:pPr>
        <w:numPr>
          <w:ilvl w:val="0"/>
          <w:numId w:val="8"/>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RAM: 8GB</w:t>
      </w:r>
    </w:p>
    <w:p w14:paraId="168A659F" w14:textId="77777777" w:rsidR="004F4C27" w:rsidRDefault="00D85C78">
      <w:pPr>
        <w:numPr>
          <w:ilvl w:val="0"/>
          <w:numId w:val="8"/>
        </w:numPr>
        <w:pBdr>
          <w:top w:val="nil"/>
          <w:left w:val="nil"/>
          <w:bottom w:val="nil"/>
          <w:right w:val="nil"/>
          <w:between w:val="nil"/>
        </w:pBdr>
        <w:spacing w:after="36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SSD: 512GB</w:t>
      </w:r>
    </w:p>
    <w:p w14:paraId="5669559C" w14:textId="77777777" w:rsidR="004F4C27" w:rsidRDefault="004F4C27">
      <w:pPr>
        <w:jc w:val="center"/>
        <w:rPr>
          <w:rFonts w:ascii="Times New Roman" w:eastAsia="Times New Roman" w:hAnsi="Times New Roman" w:cs="Times New Roman"/>
          <w:b/>
          <w:sz w:val="32"/>
          <w:szCs w:val="32"/>
        </w:rPr>
      </w:pPr>
    </w:p>
    <w:p w14:paraId="22061B23" w14:textId="77777777" w:rsidR="004F4C27" w:rsidRDefault="004F4C27">
      <w:pPr>
        <w:jc w:val="center"/>
        <w:rPr>
          <w:rFonts w:ascii="Times New Roman" w:eastAsia="Times New Roman" w:hAnsi="Times New Roman" w:cs="Times New Roman"/>
          <w:b/>
          <w:sz w:val="32"/>
          <w:szCs w:val="32"/>
        </w:rPr>
      </w:pPr>
    </w:p>
    <w:p w14:paraId="5F4BE2E8" w14:textId="77777777" w:rsidR="004F4C27" w:rsidRDefault="004F4C27">
      <w:pPr>
        <w:jc w:val="center"/>
        <w:rPr>
          <w:rFonts w:ascii="Times New Roman" w:eastAsia="Times New Roman" w:hAnsi="Times New Roman" w:cs="Times New Roman"/>
          <w:b/>
          <w:sz w:val="32"/>
          <w:szCs w:val="32"/>
        </w:rPr>
      </w:pPr>
    </w:p>
    <w:p w14:paraId="7D4CCC46" w14:textId="77777777" w:rsidR="004F4C27" w:rsidRDefault="004F4C27">
      <w:pPr>
        <w:jc w:val="center"/>
        <w:rPr>
          <w:rFonts w:ascii="Times New Roman" w:eastAsia="Times New Roman" w:hAnsi="Times New Roman" w:cs="Times New Roman"/>
          <w:b/>
          <w:sz w:val="32"/>
          <w:szCs w:val="32"/>
        </w:rPr>
      </w:pPr>
    </w:p>
    <w:p w14:paraId="06458C26" w14:textId="77777777" w:rsidR="004F4C27" w:rsidRDefault="004F4C27">
      <w:pPr>
        <w:jc w:val="center"/>
        <w:rPr>
          <w:rFonts w:ascii="Times New Roman" w:eastAsia="Times New Roman" w:hAnsi="Times New Roman" w:cs="Times New Roman"/>
          <w:b/>
          <w:sz w:val="32"/>
          <w:szCs w:val="32"/>
        </w:rPr>
      </w:pPr>
    </w:p>
    <w:p w14:paraId="351E44E1" w14:textId="77777777" w:rsidR="004F4C27" w:rsidRDefault="004F4C27">
      <w:pPr>
        <w:jc w:val="center"/>
        <w:rPr>
          <w:rFonts w:ascii="Times New Roman" w:eastAsia="Times New Roman" w:hAnsi="Times New Roman" w:cs="Times New Roman"/>
          <w:b/>
          <w:sz w:val="32"/>
          <w:szCs w:val="32"/>
        </w:rPr>
      </w:pPr>
    </w:p>
    <w:p w14:paraId="6545329E" w14:textId="77777777" w:rsidR="004F4C27" w:rsidRDefault="004F4C27">
      <w:pPr>
        <w:jc w:val="center"/>
        <w:rPr>
          <w:rFonts w:ascii="Times New Roman" w:eastAsia="Times New Roman" w:hAnsi="Times New Roman" w:cs="Times New Roman"/>
          <w:b/>
          <w:sz w:val="32"/>
          <w:szCs w:val="32"/>
        </w:rPr>
      </w:pPr>
    </w:p>
    <w:p w14:paraId="2AB3D129" w14:textId="77777777" w:rsidR="004F4C27" w:rsidRDefault="004F4C27">
      <w:pPr>
        <w:jc w:val="center"/>
        <w:rPr>
          <w:rFonts w:ascii="Times New Roman" w:eastAsia="Times New Roman" w:hAnsi="Times New Roman" w:cs="Times New Roman"/>
          <w:b/>
          <w:sz w:val="32"/>
          <w:szCs w:val="32"/>
        </w:rPr>
      </w:pPr>
    </w:p>
    <w:p w14:paraId="4F6BCBBD" w14:textId="77777777" w:rsidR="004F4C27" w:rsidRDefault="004F4C27">
      <w:pPr>
        <w:jc w:val="center"/>
        <w:rPr>
          <w:rFonts w:ascii="Times New Roman" w:eastAsia="Times New Roman" w:hAnsi="Times New Roman" w:cs="Times New Roman"/>
          <w:b/>
          <w:sz w:val="32"/>
          <w:szCs w:val="32"/>
        </w:rPr>
      </w:pPr>
    </w:p>
    <w:p w14:paraId="7573F430" w14:textId="77777777" w:rsidR="004F4C27" w:rsidRDefault="004F4C27">
      <w:pPr>
        <w:jc w:val="center"/>
        <w:rPr>
          <w:rFonts w:ascii="Times New Roman" w:eastAsia="Times New Roman" w:hAnsi="Times New Roman" w:cs="Times New Roman"/>
          <w:b/>
          <w:sz w:val="32"/>
          <w:szCs w:val="32"/>
        </w:rPr>
      </w:pPr>
    </w:p>
    <w:p w14:paraId="7C6BD02B" w14:textId="77777777" w:rsidR="004F4C27" w:rsidRDefault="004F4C27">
      <w:pPr>
        <w:jc w:val="center"/>
        <w:rPr>
          <w:rFonts w:ascii="Times New Roman" w:eastAsia="Times New Roman" w:hAnsi="Times New Roman" w:cs="Times New Roman"/>
          <w:b/>
          <w:sz w:val="32"/>
          <w:szCs w:val="32"/>
        </w:rPr>
      </w:pPr>
    </w:p>
    <w:p w14:paraId="4F1DEFD7" w14:textId="77777777" w:rsidR="004F4C27" w:rsidRDefault="00D85C7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 Conclusion</w:t>
      </w:r>
    </w:p>
    <w:p w14:paraId="4A86EC70" w14:textId="77777777" w:rsidR="004F4C27" w:rsidRDefault="004F4C27">
      <w:pPr>
        <w:rPr>
          <w:rFonts w:ascii="Times New Roman" w:eastAsia="Times New Roman" w:hAnsi="Times New Roman" w:cs="Times New Roman"/>
          <w:b/>
          <w:sz w:val="32"/>
          <w:szCs w:val="32"/>
        </w:rPr>
      </w:pPr>
    </w:p>
    <w:p w14:paraId="35295CA8" w14:textId="77777777" w:rsidR="004F4C27" w:rsidRDefault="00D85C7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5.1 </w:t>
      </w:r>
      <w:r>
        <w:rPr>
          <w:rFonts w:ascii="Times New Roman" w:eastAsia="Times New Roman" w:hAnsi="Times New Roman" w:cs="Times New Roman"/>
          <w:b/>
          <w:sz w:val="28"/>
          <w:szCs w:val="28"/>
        </w:rPr>
        <w:tab/>
        <w:t>Conclusion</w:t>
      </w:r>
    </w:p>
    <w:p w14:paraId="0073B852" w14:textId="5EDDB2A6" w:rsidR="006057B7" w:rsidRPr="006057B7" w:rsidRDefault="006057B7" w:rsidP="006057B7">
      <w:pPr>
        <w:spacing w:line="360" w:lineRule="auto"/>
        <w:jc w:val="both"/>
        <w:rPr>
          <w:rFonts w:ascii="Times New Roman" w:eastAsia="Times New Roman" w:hAnsi="Times New Roman" w:cs="Times New Roman"/>
          <w:sz w:val="24"/>
          <w:szCs w:val="24"/>
        </w:rPr>
      </w:pPr>
      <w:r w:rsidRPr="006057B7">
        <w:rPr>
          <w:rFonts w:ascii="Times New Roman" w:eastAsia="Times New Roman" w:hAnsi="Times New Roman" w:cs="Times New Roman"/>
          <w:sz w:val="24"/>
          <w:szCs w:val="24"/>
        </w:rPr>
        <w:t>Automatic control of street light is microcontroller (8051) based project.</w:t>
      </w:r>
      <w:r>
        <w:rPr>
          <w:rFonts w:ascii="Times New Roman" w:eastAsia="Times New Roman" w:hAnsi="Times New Roman" w:cs="Times New Roman"/>
          <w:sz w:val="24"/>
          <w:szCs w:val="24"/>
        </w:rPr>
        <w:t xml:space="preserve"> </w:t>
      </w:r>
      <w:r w:rsidRPr="006057B7">
        <w:rPr>
          <w:rFonts w:ascii="Times New Roman" w:eastAsia="Times New Roman" w:hAnsi="Times New Roman" w:cs="Times New Roman"/>
          <w:sz w:val="24"/>
          <w:szCs w:val="24"/>
        </w:rPr>
        <w:t xml:space="preserve">The main purpose or objective of this project is </w:t>
      </w:r>
      <w:r w:rsidR="00E16BFC" w:rsidRPr="006057B7">
        <w:rPr>
          <w:rFonts w:ascii="Times New Roman" w:eastAsia="Times New Roman" w:hAnsi="Times New Roman" w:cs="Times New Roman"/>
          <w:sz w:val="24"/>
          <w:szCs w:val="24"/>
        </w:rPr>
        <w:t>reduced</w:t>
      </w:r>
      <w:r w:rsidRPr="006057B7">
        <w:rPr>
          <w:rFonts w:ascii="Times New Roman" w:eastAsia="Times New Roman" w:hAnsi="Times New Roman" w:cs="Times New Roman"/>
          <w:sz w:val="24"/>
          <w:szCs w:val="24"/>
        </w:rPr>
        <w:t xml:space="preserve"> electricity wastage.</w:t>
      </w:r>
      <w:r>
        <w:rPr>
          <w:rFonts w:ascii="Times New Roman" w:eastAsia="Times New Roman" w:hAnsi="Times New Roman" w:cs="Times New Roman"/>
          <w:sz w:val="24"/>
          <w:szCs w:val="24"/>
        </w:rPr>
        <w:t xml:space="preserve"> </w:t>
      </w:r>
      <w:r w:rsidRPr="006057B7">
        <w:rPr>
          <w:rFonts w:ascii="Times New Roman" w:eastAsia="Times New Roman" w:hAnsi="Times New Roman" w:cs="Times New Roman"/>
          <w:sz w:val="24"/>
          <w:szCs w:val="24"/>
        </w:rPr>
        <w:t>It is most beneficial project for developing countries. When you are too much busy to manage then it is very useful for you and also this project saves your time and energy.</w:t>
      </w:r>
    </w:p>
    <w:p w14:paraId="42CDC3B1" w14:textId="77777777" w:rsidR="004F4C27" w:rsidRDefault="004F4C27">
      <w:pPr>
        <w:spacing w:line="360" w:lineRule="auto"/>
        <w:jc w:val="both"/>
        <w:rPr>
          <w:rFonts w:ascii="Times New Roman" w:eastAsia="Times New Roman" w:hAnsi="Times New Roman" w:cs="Times New Roman"/>
          <w:sz w:val="24"/>
          <w:szCs w:val="24"/>
        </w:rPr>
      </w:pPr>
    </w:p>
    <w:p w14:paraId="2839A7DE" w14:textId="0C45A185" w:rsidR="004F4C27" w:rsidRPr="00AA0B20" w:rsidRDefault="00D85C78" w:rsidP="00AA0B2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Limitations of this project</w:t>
      </w:r>
    </w:p>
    <w:p w14:paraId="46E9B0E9" w14:textId="77777777" w:rsidR="004F4C27" w:rsidRDefault="00D85C78">
      <w:pPr>
        <w:numPr>
          <w:ilvl w:val="0"/>
          <w:numId w:val="1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cannot be accessed remotely (using mobile phones).</w:t>
      </w:r>
    </w:p>
    <w:p w14:paraId="0E34BC81" w14:textId="77777777" w:rsidR="004F4C27" w:rsidRDefault="004F4C27" w:rsidP="00FA0E9F">
      <w:pPr>
        <w:spacing w:line="360" w:lineRule="auto"/>
        <w:jc w:val="both"/>
        <w:rPr>
          <w:rFonts w:ascii="Times New Roman" w:eastAsia="Times New Roman" w:hAnsi="Times New Roman" w:cs="Times New Roman"/>
          <w:sz w:val="24"/>
          <w:szCs w:val="24"/>
        </w:rPr>
      </w:pPr>
    </w:p>
    <w:p w14:paraId="18305CE2" w14:textId="77777777" w:rsidR="004F4C27" w:rsidRDefault="00D85C78">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Future Enhancements</w:t>
      </w:r>
    </w:p>
    <w:p w14:paraId="20B3906B" w14:textId="104715A2" w:rsidR="004F4C27" w:rsidRDefault="00D85C78" w:rsidP="00E16BFC">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w:t>
      </w:r>
      <w:r w:rsidR="00E16BFC">
        <w:rPr>
          <w:rFonts w:ascii="Times New Roman" w:eastAsia="Times New Roman" w:hAnsi="Times New Roman" w:cs="Times New Roman"/>
          <w:color w:val="000000"/>
          <w:sz w:val="24"/>
          <w:szCs w:val="24"/>
        </w:rPr>
        <w:t>solar energy to power the system.</w:t>
      </w:r>
    </w:p>
    <w:p w14:paraId="1215A8E4" w14:textId="58D6975F" w:rsidR="00E16BFC" w:rsidRPr="00E16BFC" w:rsidRDefault="00E16BFC" w:rsidP="00E16BFC">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Displaying the present conditions like light intensity and temperature on the LCD.</w:t>
      </w:r>
    </w:p>
    <w:p w14:paraId="23B812CB" w14:textId="77777777" w:rsidR="004F4C27" w:rsidRDefault="004F4C27">
      <w:pPr>
        <w:jc w:val="center"/>
        <w:rPr>
          <w:rFonts w:ascii="Times New Roman" w:eastAsia="Times New Roman" w:hAnsi="Times New Roman" w:cs="Times New Roman"/>
          <w:b/>
          <w:sz w:val="28"/>
          <w:szCs w:val="28"/>
        </w:rPr>
      </w:pPr>
    </w:p>
    <w:p w14:paraId="67B5B8E1" w14:textId="77777777" w:rsidR="004F4C27" w:rsidRDefault="004F4C27">
      <w:pPr>
        <w:jc w:val="center"/>
        <w:rPr>
          <w:rFonts w:ascii="Arial" w:eastAsia="Arial" w:hAnsi="Arial" w:cs="Arial"/>
          <w:b/>
          <w:sz w:val="28"/>
          <w:szCs w:val="28"/>
        </w:rPr>
      </w:pPr>
    </w:p>
    <w:p w14:paraId="4182865A" w14:textId="77777777" w:rsidR="004F4C27" w:rsidRDefault="004F4C27">
      <w:pPr>
        <w:jc w:val="center"/>
        <w:rPr>
          <w:rFonts w:ascii="Arial" w:eastAsia="Arial" w:hAnsi="Arial" w:cs="Arial"/>
          <w:b/>
          <w:sz w:val="28"/>
          <w:szCs w:val="28"/>
        </w:rPr>
      </w:pPr>
    </w:p>
    <w:p w14:paraId="4768F2C7" w14:textId="77777777" w:rsidR="004F4C27" w:rsidRDefault="004F4C27">
      <w:pPr>
        <w:rPr>
          <w:rFonts w:ascii="Arial" w:eastAsia="Arial" w:hAnsi="Arial" w:cs="Arial"/>
          <w:b/>
          <w:sz w:val="28"/>
          <w:szCs w:val="28"/>
        </w:rPr>
      </w:pPr>
    </w:p>
    <w:p w14:paraId="20368C18" w14:textId="763FDA4C" w:rsidR="004F4C27" w:rsidRDefault="004F4C27">
      <w:pPr>
        <w:rPr>
          <w:rFonts w:ascii="Arial" w:eastAsia="Arial" w:hAnsi="Arial" w:cs="Arial"/>
          <w:b/>
          <w:sz w:val="28"/>
          <w:szCs w:val="28"/>
        </w:rPr>
      </w:pPr>
    </w:p>
    <w:p w14:paraId="0AA68961" w14:textId="31F0F3C7" w:rsidR="005349E2" w:rsidRDefault="005349E2">
      <w:pPr>
        <w:rPr>
          <w:rFonts w:ascii="Arial" w:eastAsia="Arial" w:hAnsi="Arial" w:cs="Arial"/>
          <w:b/>
          <w:sz w:val="28"/>
          <w:szCs w:val="28"/>
        </w:rPr>
      </w:pPr>
    </w:p>
    <w:p w14:paraId="03C4F336" w14:textId="35B310E5" w:rsidR="005349E2" w:rsidRDefault="005349E2">
      <w:pPr>
        <w:rPr>
          <w:rFonts w:ascii="Arial" w:eastAsia="Arial" w:hAnsi="Arial" w:cs="Arial"/>
          <w:b/>
          <w:sz w:val="28"/>
          <w:szCs w:val="28"/>
        </w:rPr>
      </w:pPr>
    </w:p>
    <w:p w14:paraId="319BF676" w14:textId="3B79FBEB" w:rsidR="005349E2" w:rsidRDefault="005349E2">
      <w:pPr>
        <w:rPr>
          <w:rFonts w:ascii="Arial" w:eastAsia="Arial" w:hAnsi="Arial" w:cs="Arial"/>
          <w:b/>
          <w:sz w:val="28"/>
          <w:szCs w:val="28"/>
        </w:rPr>
      </w:pPr>
    </w:p>
    <w:p w14:paraId="51C22922" w14:textId="77777777" w:rsidR="00E16BFC" w:rsidRDefault="00E16BFC">
      <w:pPr>
        <w:rPr>
          <w:rFonts w:ascii="Arial" w:eastAsia="Arial" w:hAnsi="Arial" w:cs="Arial"/>
          <w:b/>
          <w:sz w:val="28"/>
          <w:szCs w:val="28"/>
        </w:rPr>
      </w:pPr>
    </w:p>
    <w:p w14:paraId="7E5B68FF" w14:textId="77777777" w:rsidR="00A42577" w:rsidRDefault="00A42577">
      <w:pPr>
        <w:rPr>
          <w:rFonts w:ascii="Arial" w:eastAsia="Arial" w:hAnsi="Arial" w:cs="Arial"/>
          <w:b/>
          <w:sz w:val="28"/>
          <w:szCs w:val="28"/>
        </w:rPr>
      </w:pPr>
    </w:p>
    <w:p w14:paraId="0A4FC098" w14:textId="77777777" w:rsidR="00FA0E9F" w:rsidRDefault="00FA0E9F">
      <w:pPr>
        <w:rPr>
          <w:rFonts w:ascii="Arial" w:eastAsia="Arial" w:hAnsi="Arial" w:cs="Arial"/>
          <w:b/>
          <w:sz w:val="28"/>
          <w:szCs w:val="28"/>
        </w:rPr>
      </w:pPr>
    </w:p>
    <w:p w14:paraId="67A9395A" w14:textId="77777777" w:rsidR="004F4C27" w:rsidRDefault="00D85C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620A1A38" w14:textId="77777777" w:rsidR="004F4C27" w:rsidRPr="009D4BB6" w:rsidRDefault="004F4C27" w:rsidP="009D4BB6">
      <w:pPr>
        <w:pStyle w:val="ListParagraph"/>
        <w:pBdr>
          <w:top w:val="nil"/>
          <w:left w:val="nil"/>
          <w:bottom w:val="nil"/>
          <w:right w:val="nil"/>
          <w:between w:val="nil"/>
        </w:pBdr>
        <w:ind w:left="1440"/>
        <w:rPr>
          <w:rFonts w:ascii="Times New Roman" w:eastAsia="Times New Roman" w:hAnsi="Times New Roman" w:cs="Times New Roman"/>
          <w:color w:val="000000"/>
          <w:sz w:val="32"/>
          <w:szCs w:val="32"/>
        </w:rPr>
      </w:pPr>
    </w:p>
    <w:p w14:paraId="3956F842" w14:textId="77777777" w:rsidR="000E2343" w:rsidRDefault="000E2343" w:rsidP="009D4BB6">
      <w:pPr>
        <w:pStyle w:val="NormalWeb"/>
        <w:numPr>
          <w:ilvl w:val="0"/>
          <w:numId w:val="23"/>
        </w:numPr>
        <w:spacing w:before="0" w:beforeAutospacing="0" w:after="0" w:afterAutospacing="0" w:line="480" w:lineRule="auto"/>
      </w:pPr>
      <w:r>
        <w:t xml:space="preserve">Technologies, M. (2022, December 25). </w:t>
      </w:r>
      <w:r>
        <w:rPr>
          <w:i/>
          <w:iCs/>
        </w:rPr>
        <w:t>Automatic Room light Controller with Visitor Counter</w:t>
      </w:r>
      <w:r>
        <w:t xml:space="preserve">. </w:t>
      </w:r>
      <w:proofErr w:type="spellStart"/>
      <w:r>
        <w:t>Microtronics</w:t>
      </w:r>
      <w:proofErr w:type="spellEnd"/>
      <w:r>
        <w:t xml:space="preserve"> Technologies. https://www.projectsof8051.com/automatic-room-light-controller-with-visitor-counter/</w:t>
      </w:r>
    </w:p>
    <w:p w14:paraId="705BD302" w14:textId="63DDA33D" w:rsidR="004F4C27" w:rsidRDefault="004F4C27" w:rsidP="009D4BB6">
      <w:pPr>
        <w:spacing w:line="360" w:lineRule="auto"/>
        <w:ind w:firstLine="60"/>
        <w:jc w:val="both"/>
        <w:rPr>
          <w:rFonts w:ascii="Times New Roman" w:eastAsia="Times New Roman" w:hAnsi="Times New Roman" w:cs="Times New Roman"/>
          <w:color w:val="000000"/>
          <w:sz w:val="24"/>
          <w:szCs w:val="24"/>
        </w:rPr>
      </w:pPr>
    </w:p>
    <w:p w14:paraId="0DBAE506" w14:textId="77777777" w:rsidR="004F4C27" w:rsidRPr="009D4BB6" w:rsidRDefault="00D85C78" w:rsidP="009D4BB6">
      <w:pPr>
        <w:pStyle w:val="ListParagraph"/>
        <w:numPr>
          <w:ilvl w:val="0"/>
          <w:numId w:val="23"/>
        </w:numPr>
        <w:spacing w:after="0" w:line="480" w:lineRule="auto"/>
        <w:rPr>
          <w:rFonts w:ascii="Times New Roman" w:eastAsia="Times New Roman" w:hAnsi="Times New Roman" w:cs="Times New Roman"/>
          <w:sz w:val="24"/>
          <w:szCs w:val="24"/>
        </w:rPr>
      </w:pPr>
      <w:r w:rsidRPr="009D4BB6">
        <w:rPr>
          <w:rFonts w:ascii="Times New Roman" w:eastAsia="Times New Roman" w:hAnsi="Times New Roman" w:cs="Times New Roman"/>
          <w:sz w:val="24"/>
          <w:szCs w:val="24"/>
        </w:rPr>
        <w:t xml:space="preserve">Lab, M. (2017, April 25). </w:t>
      </w:r>
      <w:r w:rsidRPr="009D4BB6">
        <w:rPr>
          <w:rFonts w:ascii="Times New Roman" w:eastAsia="Times New Roman" w:hAnsi="Times New Roman" w:cs="Times New Roman"/>
          <w:i/>
          <w:sz w:val="24"/>
          <w:szCs w:val="24"/>
        </w:rPr>
        <w:t>Automatic control of street lights</w:t>
      </w:r>
      <w:r w:rsidRPr="009D4BB6">
        <w:rPr>
          <w:rFonts w:ascii="Times New Roman" w:eastAsia="Times New Roman" w:hAnsi="Times New Roman" w:cs="Times New Roman"/>
          <w:sz w:val="24"/>
          <w:szCs w:val="24"/>
        </w:rPr>
        <w:t>. Microcontrollers Lab. https://microcontrollerslab.com/automatic-control-of-street-lights/</w:t>
      </w:r>
    </w:p>
    <w:p w14:paraId="4E3D96E6" w14:textId="77777777" w:rsidR="004F4C27" w:rsidRDefault="004F4C27">
      <w:pPr>
        <w:rPr>
          <w:rFonts w:ascii="Times New Roman" w:eastAsia="Times New Roman" w:hAnsi="Times New Roman" w:cs="Times New Roman"/>
          <w:color w:val="000000"/>
          <w:sz w:val="28"/>
          <w:szCs w:val="28"/>
        </w:rPr>
      </w:pPr>
    </w:p>
    <w:p w14:paraId="2BD2CB93" w14:textId="77777777" w:rsidR="004F4C27" w:rsidRDefault="004F4C27">
      <w:pPr>
        <w:jc w:val="center"/>
        <w:rPr>
          <w:rFonts w:ascii="Arial" w:eastAsia="Arial" w:hAnsi="Arial" w:cs="Arial"/>
          <w:b/>
          <w:sz w:val="28"/>
          <w:szCs w:val="28"/>
        </w:rPr>
      </w:pPr>
    </w:p>
    <w:p w14:paraId="50D88DF5" w14:textId="77777777" w:rsidR="004F4C27" w:rsidRDefault="004F4C27">
      <w:pPr>
        <w:jc w:val="center"/>
        <w:rPr>
          <w:rFonts w:ascii="Arial" w:eastAsia="Arial" w:hAnsi="Arial" w:cs="Arial"/>
          <w:b/>
          <w:sz w:val="28"/>
          <w:szCs w:val="28"/>
        </w:rPr>
      </w:pPr>
    </w:p>
    <w:p w14:paraId="1ECADBC1" w14:textId="77777777" w:rsidR="004F4C27" w:rsidRDefault="004F4C27">
      <w:pPr>
        <w:jc w:val="center"/>
        <w:rPr>
          <w:rFonts w:ascii="Arial" w:eastAsia="Arial" w:hAnsi="Arial" w:cs="Arial"/>
          <w:b/>
          <w:sz w:val="28"/>
          <w:szCs w:val="28"/>
        </w:rPr>
      </w:pPr>
    </w:p>
    <w:p w14:paraId="675D363B" w14:textId="77777777" w:rsidR="004F4C27" w:rsidRDefault="004F4C27">
      <w:pPr>
        <w:jc w:val="center"/>
        <w:rPr>
          <w:rFonts w:ascii="Arial" w:eastAsia="Arial" w:hAnsi="Arial" w:cs="Arial"/>
          <w:b/>
          <w:sz w:val="28"/>
          <w:szCs w:val="28"/>
        </w:rPr>
      </w:pPr>
    </w:p>
    <w:p w14:paraId="7DF65B55" w14:textId="77777777" w:rsidR="004F4C27" w:rsidRDefault="004F4C27">
      <w:pPr>
        <w:jc w:val="center"/>
        <w:rPr>
          <w:rFonts w:ascii="Arial" w:eastAsia="Arial" w:hAnsi="Arial" w:cs="Arial"/>
          <w:b/>
          <w:sz w:val="28"/>
          <w:szCs w:val="28"/>
        </w:rPr>
      </w:pPr>
    </w:p>
    <w:p w14:paraId="6F1ACD47" w14:textId="77777777" w:rsidR="004F4C27" w:rsidRDefault="004F4C27">
      <w:pPr>
        <w:jc w:val="center"/>
        <w:rPr>
          <w:rFonts w:ascii="Arial" w:eastAsia="Arial" w:hAnsi="Arial" w:cs="Arial"/>
          <w:b/>
          <w:sz w:val="28"/>
          <w:szCs w:val="28"/>
        </w:rPr>
      </w:pPr>
    </w:p>
    <w:p w14:paraId="7242114E" w14:textId="77777777" w:rsidR="004F4C27" w:rsidRDefault="004F4C27">
      <w:pPr>
        <w:jc w:val="center"/>
        <w:rPr>
          <w:rFonts w:ascii="Arial" w:eastAsia="Arial" w:hAnsi="Arial" w:cs="Arial"/>
          <w:b/>
          <w:sz w:val="28"/>
          <w:szCs w:val="28"/>
        </w:rPr>
      </w:pPr>
    </w:p>
    <w:p w14:paraId="6B9EC88E" w14:textId="77777777" w:rsidR="004F4C27" w:rsidRDefault="004F4C27">
      <w:pPr>
        <w:jc w:val="center"/>
        <w:rPr>
          <w:rFonts w:ascii="Arial" w:eastAsia="Arial" w:hAnsi="Arial" w:cs="Arial"/>
          <w:b/>
          <w:sz w:val="28"/>
          <w:szCs w:val="28"/>
        </w:rPr>
      </w:pPr>
    </w:p>
    <w:p w14:paraId="4580ED17" w14:textId="77777777" w:rsidR="004F4C27" w:rsidRDefault="004F4C27">
      <w:pPr>
        <w:jc w:val="center"/>
        <w:rPr>
          <w:rFonts w:ascii="Arial" w:eastAsia="Arial" w:hAnsi="Arial" w:cs="Arial"/>
          <w:b/>
          <w:sz w:val="28"/>
          <w:szCs w:val="28"/>
        </w:rPr>
      </w:pPr>
    </w:p>
    <w:p w14:paraId="7E146EC8" w14:textId="77777777" w:rsidR="004F4C27" w:rsidRDefault="004F4C27">
      <w:pPr>
        <w:jc w:val="center"/>
        <w:rPr>
          <w:rFonts w:ascii="Arial" w:eastAsia="Arial" w:hAnsi="Arial" w:cs="Arial"/>
          <w:b/>
          <w:sz w:val="28"/>
          <w:szCs w:val="28"/>
        </w:rPr>
      </w:pPr>
    </w:p>
    <w:p w14:paraId="70EAF048" w14:textId="77777777" w:rsidR="004F4C27" w:rsidRDefault="004F4C27">
      <w:pPr>
        <w:jc w:val="center"/>
        <w:rPr>
          <w:rFonts w:ascii="Arial" w:eastAsia="Arial" w:hAnsi="Arial" w:cs="Arial"/>
          <w:b/>
          <w:sz w:val="28"/>
          <w:szCs w:val="28"/>
        </w:rPr>
      </w:pPr>
    </w:p>
    <w:p w14:paraId="0010DD4A" w14:textId="77777777" w:rsidR="004F4C27" w:rsidRDefault="004F4C27">
      <w:pPr>
        <w:jc w:val="center"/>
        <w:rPr>
          <w:rFonts w:ascii="Arial" w:eastAsia="Arial" w:hAnsi="Arial" w:cs="Arial"/>
          <w:b/>
          <w:sz w:val="28"/>
          <w:szCs w:val="28"/>
        </w:rPr>
      </w:pPr>
    </w:p>
    <w:p w14:paraId="22061F59" w14:textId="77777777" w:rsidR="004F4C27" w:rsidRDefault="004F4C27">
      <w:pPr>
        <w:jc w:val="center"/>
        <w:rPr>
          <w:rFonts w:ascii="Arial" w:eastAsia="Arial" w:hAnsi="Arial" w:cs="Arial"/>
          <w:b/>
          <w:sz w:val="28"/>
          <w:szCs w:val="28"/>
        </w:rPr>
      </w:pPr>
    </w:p>
    <w:p w14:paraId="5FED6D67" w14:textId="77777777" w:rsidR="004F4C27" w:rsidRDefault="004F4C27">
      <w:pPr>
        <w:tabs>
          <w:tab w:val="left" w:pos="4008"/>
        </w:tabs>
        <w:rPr>
          <w:rFonts w:ascii="Arial" w:eastAsia="Arial" w:hAnsi="Arial" w:cs="Arial"/>
          <w:b/>
          <w:sz w:val="24"/>
          <w:szCs w:val="24"/>
          <w:u w:val="single"/>
        </w:rPr>
      </w:pPr>
    </w:p>
    <w:p w14:paraId="328AE841" w14:textId="77777777" w:rsidR="004F4C27" w:rsidRDefault="004F4C27">
      <w:pPr>
        <w:tabs>
          <w:tab w:val="left" w:pos="4008"/>
        </w:tabs>
        <w:jc w:val="center"/>
        <w:rPr>
          <w:rFonts w:ascii="Arial" w:eastAsia="Arial" w:hAnsi="Arial" w:cs="Arial"/>
          <w:b/>
          <w:sz w:val="24"/>
          <w:szCs w:val="24"/>
          <w:u w:val="single"/>
        </w:rPr>
      </w:pPr>
    </w:p>
    <w:p w14:paraId="15FCC54E" w14:textId="77777777" w:rsidR="004F4C27" w:rsidRDefault="004F4C27">
      <w:pPr>
        <w:tabs>
          <w:tab w:val="left" w:pos="1848"/>
        </w:tabs>
        <w:rPr>
          <w:sz w:val="28"/>
          <w:szCs w:val="28"/>
        </w:rPr>
      </w:pPr>
    </w:p>
    <w:p w14:paraId="1D2A03F3" w14:textId="77777777" w:rsidR="004F4C27" w:rsidRDefault="004F4C27">
      <w:pPr>
        <w:tabs>
          <w:tab w:val="left" w:pos="1848"/>
        </w:tabs>
        <w:jc w:val="center"/>
      </w:pPr>
    </w:p>
    <w:p w14:paraId="6FE6471C" w14:textId="77777777" w:rsidR="004F4C27" w:rsidRDefault="004F4C27">
      <w:pPr>
        <w:tabs>
          <w:tab w:val="left" w:pos="1848"/>
        </w:tabs>
        <w:jc w:val="center"/>
      </w:pPr>
    </w:p>
    <w:p w14:paraId="7042E219" w14:textId="77777777" w:rsidR="004F4C27" w:rsidRDefault="004F4C27">
      <w:pPr>
        <w:tabs>
          <w:tab w:val="left" w:pos="1848"/>
        </w:tabs>
        <w:jc w:val="center"/>
        <w:rPr>
          <w:rFonts w:ascii="Arial" w:eastAsia="Arial" w:hAnsi="Arial" w:cs="Arial"/>
          <w:b/>
          <w:sz w:val="24"/>
          <w:szCs w:val="24"/>
          <w:u w:val="single"/>
        </w:rPr>
      </w:pPr>
    </w:p>
    <w:p w14:paraId="50E8CCB2" w14:textId="77777777" w:rsidR="004F4C27" w:rsidRDefault="004F4C27">
      <w:pPr>
        <w:tabs>
          <w:tab w:val="left" w:pos="1848"/>
        </w:tabs>
        <w:rPr>
          <w:b/>
          <w:sz w:val="24"/>
          <w:szCs w:val="24"/>
          <w:u w:val="single"/>
        </w:rPr>
      </w:pPr>
    </w:p>
    <w:p w14:paraId="0E01ACFF" w14:textId="77777777" w:rsidR="004F4C27" w:rsidRDefault="004F4C27">
      <w:pPr>
        <w:tabs>
          <w:tab w:val="left" w:pos="1848"/>
        </w:tabs>
        <w:rPr>
          <w:b/>
          <w:sz w:val="24"/>
          <w:szCs w:val="24"/>
          <w:u w:val="single"/>
        </w:rPr>
      </w:pPr>
    </w:p>
    <w:p w14:paraId="71566E6D" w14:textId="77777777" w:rsidR="004F4C27" w:rsidRDefault="004F4C27">
      <w:pPr>
        <w:tabs>
          <w:tab w:val="left" w:pos="1848"/>
        </w:tabs>
        <w:rPr>
          <w:b/>
          <w:sz w:val="24"/>
          <w:szCs w:val="24"/>
          <w:u w:val="single"/>
        </w:rPr>
      </w:pPr>
    </w:p>
    <w:p w14:paraId="1BD749DB" w14:textId="77777777" w:rsidR="004F4C27" w:rsidRDefault="004F4C27">
      <w:pPr>
        <w:tabs>
          <w:tab w:val="left" w:pos="1848"/>
        </w:tabs>
        <w:rPr>
          <w:b/>
          <w:sz w:val="24"/>
          <w:szCs w:val="24"/>
          <w:u w:val="single"/>
        </w:rPr>
      </w:pPr>
    </w:p>
    <w:p w14:paraId="2D390C95" w14:textId="77777777" w:rsidR="004F4C27" w:rsidRDefault="004F4C27">
      <w:pPr>
        <w:tabs>
          <w:tab w:val="left" w:pos="1848"/>
        </w:tabs>
        <w:rPr>
          <w:b/>
          <w:sz w:val="24"/>
          <w:szCs w:val="24"/>
          <w:u w:val="single"/>
        </w:rPr>
      </w:pPr>
    </w:p>
    <w:p w14:paraId="00A4888C" w14:textId="77777777" w:rsidR="004F4C27" w:rsidRDefault="004F4C27">
      <w:pPr>
        <w:tabs>
          <w:tab w:val="left" w:pos="1848"/>
        </w:tabs>
        <w:rPr>
          <w:b/>
          <w:sz w:val="24"/>
          <w:szCs w:val="24"/>
          <w:u w:val="single"/>
        </w:rPr>
      </w:pPr>
    </w:p>
    <w:p w14:paraId="43172339" w14:textId="77777777" w:rsidR="004F4C27" w:rsidRDefault="004F4C27">
      <w:pPr>
        <w:tabs>
          <w:tab w:val="left" w:pos="1548"/>
        </w:tabs>
        <w:rPr>
          <w:sz w:val="24"/>
          <w:szCs w:val="24"/>
        </w:rPr>
      </w:pPr>
      <w:bookmarkStart w:id="3" w:name="_heading=h.1fob9te" w:colFirst="0" w:colLast="0"/>
      <w:bookmarkEnd w:id="3"/>
    </w:p>
    <w:p w14:paraId="69AF1CAB" w14:textId="77777777" w:rsidR="004F4C27" w:rsidRDefault="00D85C78">
      <w:pPr>
        <w:tabs>
          <w:tab w:val="left" w:pos="1548"/>
        </w:tabs>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THE END</w:t>
      </w:r>
    </w:p>
    <w:sectPr w:rsidR="004F4C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9D0AD" w14:textId="77777777" w:rsidR="00A901D1" w:rsidRDefault="00A901D1">
      <w:pPr>
        <w:spacing w:after="0" w:line="240" w:lineRule="auto"/>
      </w:pPr>
      <w:r>
        <w:separator/>
      </w:r>
    </w:p>
  </w:endnote>
  <w:endnote w:type="continuationSeparator" w:id="0">
    <w:p w14:paraId="7562D1F3" w14:textId="77777777" w:rsidR="00A901D1" w:rsidRDefault="00A90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F1DCA" w14:textId="77777777" w:rsidR="004F4C27" w:rsidRDefault="00D85C78">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5536EC">
      <w:rPr>
        <w:noProof/>
        <w:color w:val="000000"/>
      </w:rPr>
      <w:t>0</w:t>
    </w:r>
    <w:r>
      <w:rPr>
        <w:color w:val="000000"/>
      </w:rPr>
      <w:fldChar w:fldCharType="end"/>
    </w:r>
    <w:r>
      <w:rPr>
        <w:b/>
        <w:color w:val="000000"/>
      </w:rPr>
      <w:t xml:space="preserve"> | </w:t>
    </w:r>
    <w:r>
      <w:rPr>
        <w:color w:val="7F7F7F"/>
      </w:rPr>
      <w:t>Page</w:t>
    </w:r>
  </w:p>
  <w:p w14:paraId="1A568ED3" w14:textId="77777777" w:rsidR="004F4C27" w:rsidRDefault="004F4C27">
    <w:pPr>
      <w:pBdr>
        <w:top w:val="nil"/>
        <w:left w:val="nil"/>
        <w:bottom w:val="nil"/>
        <w:right w:val="nil"/>
        <w:between w:val="nil"/>
      </w:pBdr>
      <w:tabs>
        <w:tab w:val="center" w:pos="4680"/>
        <w:tab w:val="right" w:pos="9360"/>
      </w:tabs>
      <w:spacing w:after="0" w:line="240" w:lineRule="auto"/>
      <w:jc w:val="right"/>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CD0F5" w14:textId="77777777" w:rsidR="00A901D1" w:rsidRDefault="00A901D1">
      <w:pPr>
        <w:spacing w:after="0" w:line="240" w:lineRule="auto"/>
      </w:pPr>
      <w:r>
        <w:separator/>
      </w:r>
    </w:p>
  </w:footnote>
  <w:footnote w:type="continuationSeparator" w:id="0">
    <w:p w14:paraId="5788348C" w14:textId="77777777" w:rsidR="00A901D1" w:rsidRDefault="00A90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0A7"/>
    <w:multiLevelType w:val="multilevel"/>
    <w:tmpl w:val="1EDAE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4130C1"/>
    <w:multiLevelType w:val="multilevel"/>
    <w:tmpl w:val="1CE83780"/>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2" w15:restartNumberingAfterBreak="0">
    <w:nsid w:val="05774A09"/>
    <w:multiLevelType w:val="multilevel"/>
    <w:tmpl w:val="EEBAFC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977521"/>
    <w:multiLevelType w:val="multilevel"/>
    <w:tmpl w:val="9E84D89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1B485592"/>
    <w:multiLevelType w:val="multilevel"/>
    <w:tmpl w:val="3382911E"/>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5" w15:restartNumberingAfterBreak="0">
    <w:nsid w:val="21BE1B94"/>
    <w:multiLevelType w:val="hybridMultilevel"/>
    <w:tmpl w:val="550C225A"/>
    <w:lvl w:ilvl="0" w:tplc="2264CEC4">
      <w:start w:val="1"/>
      <w:numFmt w:val="bullet"/>
      <w:lvlText w:val="•"/>
      <w:lvlJc w:val="left"/>
      <w:pPr>
        <w:tabs>
          <w:tab w:val="num" w:pos="720"/>
        </w:tabs>
        <w:ind w:left="720" w:hanging="360"/>
      </w:pPr>
      <w:rPr>
        <w:rFonts w:ascii="Arial" w:hAnsi="Arial" w:hint="default"/>
      </w:rPr>
    </w:lvl>
    <w:lvl w:ilvl="1" w:tplc="BF441A30" w:tentative="1">
      <w:start w:val="1"/>
      <w:numFmt w:val="bullet"/>
      <w:lvlText w:val="•"/>
      <w:lvlJc w:val="left"/>
      <w:pPr>
        <w:tabs>
          <w:tab w:val="num" w:pos="1440"/>
        </w:tabs>
        <w:ind w:left="1440" w:hanging="360"/>
      </w:pPr>
      <w:rPr>
        <w:rFonts w:ascii="Arial" w:hAnsi="Arial" w:hint="default"/>
      </w:rPr>
    </w:lvl>
    <w:lvl w:ilvl="2" w:tplc="1F30E664" w:tentative="1">
      <w:start w:val="1"/>
      <w:numFmt w:val="bullet"/>
      <w:lvlText w:val="•"/>
      <w:lvlJc w:val="left"/>
      <w:pPr>
        <w:tabs>
          <w:tab w:val="num" w:pos="2160"/>
        </w:tabs>
        <w:ind w:left="2160" w:hanging="360"/>
      </w:pPr>
      <w:rPr>
        <w:rFonts w:ascii="Arial" w:hAnsi="Arial" w:hint="default"/>
      </w:rPr>
    </w:lvl>
    <w:lvl w:ilvl="3" w:tplc="18200982" w:tentative="1">
      <w:start w:val="1"/>
      <w:numFmt w:val="bullet"/>
      <w:lvlText w:val="•"/>
      <w:lvlJc w:val="left"/>
      <w:pPr>
        <w:tabs>
          <w:tab w:val="num" w:pos="2880"/>
        </w:tabs>
        <w:ind w:left="2880" w:hanging="360"/>
      </w:pPr>
      <w:rPr>
        <w:rFonts w:ascii="Arial" w:hAnsi="Arial" w:hint="default"/>
      </w:rPr>
    </w:lvl>
    <w:lvl w:ilvl="4" w:tplc="14AEDF14" w:tentative="1">
      <w:start w:val="1"/>
      <w:numFmt w:val="bullet"/>
      <w:lvlText w:val="•"/>
      <w:lvlJc w:val="left"/>
      <w:pPr>
        <w:tabs>
          <w:tab w:val="num" w:pos="3600"/>
        </w:tabs>
        <w:ind w:left="3600" w:hanging="360"/>
      </w:pPr>
      <w:rPr>
        <w:rFonts w:ascii="Arial" w:hAnsi="Arial" w:hint="default"/>
      </w:rPr>
    </w:lvl>
    <w:lvl w:ilvl="5" w:tplc="7DEC2596" w:tentative="1">
      <w:start w:val="1"/>
      <w:numFmt w:val="bullet"/>
      <w:lvlText w:val="•"/>
      <w:lvlJc w:val="left"/>
      <w:pPr>
        <w:tabs>
          <w:tab w:val="num" w:pos="4320"/>
        </w:tabs>
        <w:ind w:left="4320" w:hanging="360"/>
      </w:pPr>
      <w:rPr>
        <w:rFonts w:ascii="Arial" w:hAnsi="Arial" w:hint="default"/>
      </w:rPr>
    </w:lvl>
    <w:lvl w:ilvl="6" w:tplc="4AA030C6" w:tentative="1">
      <w:start w:val="1"/>
      <w:numFmt w:val="bullet"/>
      <w:lvlText w:val="•"/>
      <w:lvlJc w:val="left"/>
      <w:pPr>
        <w:tabs>
          <w:tab w:val="num" w:pos="5040"/>
        </w:tabs>
        <w:ind w:left="5040" w:hanging="360"/>
      </w:pPr>
      <w:rPr>
        <w:rFonts w:ascii="Arial" w:hAnsi="Arial" w:hint="default"/>
      </w:rPr>
    </w:lvl>
    <w:lvl w:ilvl="7" w:tplc="A8321EAE" w:tentative="1">
      <w:start w:val="1"/>
      <w:numFmt w:val="bullet"/>
      <w:lvlText w:val="•"/>
      <w:lvlJc w:val="left"/>
      <w:pPr>
        <w:tabs>
          <w:tab w:val="num" w:pos="5760"/>
        </w:tabs>
        <w:ind w:left="5760" w:hanging="360"/>
      </w:pPr>
      <w:rPr>
        <w:rFonts w:ascii="Arial" w:hAnsi="Arial" w:hint="default"/>
      </w:rPr>
    </w:lvl>
    <w:lvl w:ilvl="8" w:tplc="4426D7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B73A2C"/>
    <w:multiLevelType w:val="multilevel"/>
    <w:tmpl w:val="BCA6A6E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25684B4B"/>
    <w:multiLevelType w:val="multilevel"/>
    <w:tmpl w:val="60E80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8644638"/>
    <w:multiLevelType w:val="multilevel"/>
    <w:tmpl w:val="386AB85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2C172C7F"/>
    <w:multiLevelType w:val="hybridMultilevel"/>
    <w:tmpl w:val="9220611A"/>
    <w:lvl w:ilvl="0" w:tplc="8A38E810">
      <w:start w:val="1"/>
      <w:numFmt w:val="bullet"/>
      <w:lvlText w:val="•"/>
      <w:lvlJc w:val="left"/>
      <w:pPr>
        <w:tabs>
          <w:tab w:val="num" w:pos="720"/>
        </w:tabs>
        <w:ind w:left="720" w:hanging="360"/>
      </w:pPr>
      <w:rPr>
        <w:rFonts w:ascii="Arial" w:hAnsi="Arial" w:hint="default"/>
      </w:rPr>
    </w:lvl>
    <w:lvl w:ilvl="1" w:tplc="3A7AD80C" w:tentative="1">
      <w:start w:val="1"/>
      <w:numFmt w:val="bullet"/>
      <w:lvlText w:val="•"/>
      <w:lvlJc w:val="left"/>
      <w:pPr>
        <w:tabs>
          <w:tab w:val="num" w:pos="1440"/>
        </w:tabs>
        <w:ind w:left="1440" w:hanging="360"/>
      </w:pPr>
      <w:rPr>
        <w:rFonts w:ascii="Arial" w:hAnsi="Arial" w:hint="default"/>
      </w:rPr>
    </w:lvl>
    <w:lvl w:ilvl="2" w:tplc="CEC4F4B6" w:tentative="1">
      <w:start w:val="1"/>
      <w:numFmt w:val="bullet"/>
      <w:lvlText w:val="•"/>
      <w:lvlJc w:val="left"/>
      <w:pPr>
        <w:tabs>
          <w:tab w:val="num" w:pos="2160"/>
        </w:tabs>
        <w:ind w:left="2160" w:hanging="360"/>
      </w:pPr>
      <w:rPr>
        <w:rFonts w:ascii="Arial" w:hAnsi="Arial" w:hint="default"/>
      </w:rPr>
    </w:lvl>
    <w:lvl w:ilvl="3" w:tplc="B46C1400" w:tentative="1">
      <w:start w:val="1"/>
      <w:numFmt w:val="bullet"/>
      <w:lvlText w:val="•"/>
      <w:lvlJc w:val="left"/>
      <w:pPr>
        <w:tabs>
          <w:tab w:val="num" w:pos="2880"/>
        </w:tabs>
        <w:ind w:left="2880" w:hanging="360"/>
      </w:pPr>
      <w:rPr>
        <w:rFonts w:ascii="Arial" w:hAnsi="Arial" w:hint="default"/>
      </w:rPr>
    </w:lvl>
    <w:lvl w:ilvl="4" w:tplc="C142B790" w:tentative="1">
      <w:start w:val="1"/>
      <w:numFmt w:val="bullet"/>
      <w:lvlText w:val="•"/>
      <w:lvlJc w:val="left"/>
      <w:pPr>
        <w:tabs>
          <w:tab w:val="num" w:pos="3600"/>
        </w:tabs>
        <w:ind w:left="3600" w:hanging="360"/>
      </w:pPr>
      <w:rPr>
        <w:rFonts w:ascii="Arial" w:hAnsi="Arial" w:hint="default"/>
      </w:rPr>
    </w:lvl>
    <w:lvl w:ilvl="5" w:tplc="90C2E15E" w:tentative="1">
      <w:start w:val="1"/>
      <w:numFmt w:val="bullet"/>
      <w:lvlText w:val="•"/>
      <w:lvlJc w:val="left"/>
      <w:pPr>
        <w:tabs>
          <w:tab w:val="num" w:pos="4320"/>
        </w:tabs>
        <w:ind w:left="4320" w:hanging="360"/>
      </w:pPr>
      <w:rPr>
        <w:rFonts w:ascii="Arial" w:hAnsi="Arial" w:hint="default"/>
      </w:rPr>
    </w:lvl>
    <w:lvl w:ilvl="6" w:tplc="974A66D4" w:tentative="1">
      <w:start w:val="1"/>
      <w:numFmt w:val="bullet"/>
      <w:lvlText w:val="•"/>
      <w:lvlJc w:val="left"/>
      <w:pPr>
        <w:tabs>
          <w:tab w:val="num" w:pos="5040"/>
        </w:tabs>
        <w:ind w:left="5040" w:hanging="360"/>
      </w:pPr>
      <w:rPr>
        <w:rFonts w:ascii="Arial" w:hAnsi="Arial" w:hint="default"/>
      </w:rPr>
    </w:lvl>
    <w:lvl w:ilvl="7" w:tplc="56208A74" w:tentative="1">
      <w:start w:val="1"/>
      <w:numFmt w:val="bullet"/>
      <w:lvlText w:val="•"/>
      <w:lvlJc w:val="left"/>
      <w:pPr>
        <w:tabs>
          <w:tab w:val="num" w:pos="5760"/>
        </w:tabs>
        <w:ind w:left="5760" w:hanging="360"/>
      </w:pPr>
      <w:rPr>
        <w:rFonts w:ascii="Arial" w:hAnsi="Arial" w:hint="default"/>
      </w:rPr>
    </w:lvl>
    <w:lvl w:ilvl="8" w:tplc="2740331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A81B2A"/>
    <w:multiLevelType w:val="multilevel"/>
    <w:tmpl w:val="878A199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33406D36"/>
    <w:multiLevelType w:val="hybridMultilevel"/>
    <w:tmpl w:val="232A5C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85B2E5C"/>
    <w:multiLevelType w:val="multilevel"/>
    <w:tmpl w:val="565EEAA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444D10D4"/>
    <w:multiLevelType w:val="hybridMultilevel"/>
    <w:tmpl w:val="893ADBAE"/>
    <w:lvl w:ilvl="0" w:tplc="1FF2E15E">
      <w:start w:val="1"/>
      <w:numFmt w:val="bullet"/>
      <w:lvlText w:val="•"/>
      <w:lvlJc w:val="left"/>
      <w:pPr>
        <w:tabs>
          <w:tab w:val="num" w:pos="720"/>
        </w:tabs>
        <w:ind w:left="720" w:hanging="360"/>
      </w:pPr>
      <w:rPr>
        <w:rFonts w:ascii="Arial" w:hAnsi="Arial" w:hint="default"/>
      </w:rPr>
    </w:lvl>
    <w:lvl w:ilvl="1" w:tplc="576C3D90" w:tentative="1">
      <w:start w:val="1"/>
      <w:numFmt w:val="bullet"/>
      <w:lvlText w:val="•"/>
      <w:lvlJc w:val="left"/>
      <w:pPr>
        <w:tabs>
          <w:tab w:val="num" w:pos="1440"/>
        </w:tabs>
        <w:ind w:left="1440" w:hanging="360"/>
      </w:pPr>
      <w:rPr>
        <w:rFonts w:ascii="Arial" w:hAnsi="Arial" w:hint="default"/>
      </w:rPr>
    </w:lvl>
    <w:lvl w:ilvl="2" w:tplc="1DC2FA9C" w:tentative="1">
      <w:start w:val="1"/>
      <w:numFmt w:val="bullet"/>
      <w:lvlText w:val="•"/>
      <w:lvlJc w:val="left"/>
      <w:pPr>
        <w:tabs>
          <w:tab w:val="num" w:pos="2160"/>
        </w:tabs>
        <w:ind w:left="2160" w:hanging="360"/>
      </w:pPr>
      <w:rPr>
        <w:rFonts w:ascii="Arial" w:hAnsi="Arial" w:hint="default"/>
      </w:rPr>
    </w:lvl>
    <w:lvl w:ilvl="3" w:tplc="FC12F10E" w:tentative="1">
      <w:start w:val="1"/>
      <w:numFmt w:val="bullet"/>
      <w:lvlText w:val="•"/>
      <w:lvlJc w:val="left"/>
      <w:pPr>
        <w:tabs>
          <w:tab w:val="num" w:pos="2880"/>
        </w:tabs>
        <w:ind w:left="2880" w:hanging="360"/>
      </w:pPr>
      <w:rPr>
        <w:rFonts w:ascii="Arial" w:hAnsi="Arial" w:hint="default"/>
      </w:rPr>
    </w:lvl>
    <w:lvl w:ilvl="4" w:tplc="643A8DD2" w:tentative="1">
      <w:start w:val="1"/>
      <w:numFmt w:val="bullet"/>
      <w:lvlText w:val="•"/>
      <w:lvlJc w:val="left"/>
      <w:pPr>
        <w:tabs>
          <w:tab w:val="num" w:pos="3600"/>
        </w:tabs>
        <w:ind w:left="3600" w:hanging="360"/>
      </w:pPr>
      <w:rPr>
        <w:rFonts w:ascii="Arial" w:hAnsi="Arial" w:hint="default"/>
      </w:rPr>
    </w:lvl>
    <w:lvl w:ilvl="5" w:tplc="5A44505C" w:tentative="1">
      <w:start w:val="1"/>
      <w:numFmt w:val="bullet"/>
      <w:lvlText w:val="•"/>
      <w:lvlJc w:val="left"/>
      <w:pPr>
        <w:tabs>
          <w:tab w:val="num" w:pos="4320"/>
        </w:tabs>
        <w:ind w:left="4320" w:hanging="360"/>
      </w:pPr>
      <w:rPr>
        <w:rFonts w:ascii="Arial" w:hAnsi="Arial" w:hint="default"/>
      </w:rPr>
    </w:lvl>
    <w:lvl w:ilvl="6" w:tplc="58A081A6" w:tentative="1">
      <w:start w:val="1"/>
      <w:numFmt w:val="bullet"/>
      <w:lvlText w:val="•"/>
      <w:lvlJc w:val="left"/>
      <w:pPr>
        <w:tabs>
          <w:tab w:val="num" w:pos="5040"/>
        </w:tabs>
        <w:ind w:left="5040" w:hanging="360"/>
      </w:pPr>
      <w:rPr>
        <w:rFonts w:ascii="Arial" w:hAnsi="Arial" w:hint="default"/>
      </w:rPr>
    </w:lvl>
    <w:lvl w:ilvl="7" w:tplc="33B2B0AA" w:tentative="1">
      <w:start w:val="1"/>
      <w:numFmt w:val="bullet"/>
      <w:lvlText w:val="•"/>
      <w:lvlJc w:val="left"/>
      <w:pPr>
        <w:tabs>
          <w:tab w:val="num" w:pos="5760"/>
        </w:tabs>
        <w:ind w:left="5760" w:hanging="360"/>
      </w:pPr>
      <w:rPr>
        <w:rFonts w:ascii="Arial" w:hAnsi="Arial" w:hint="default"/>
      </w:rPr>
    </w:lvl>
    <w:lvl w:ilvl="8" w:tplc="E700AF6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C87507"/>
    <w:multiLevelType w:val="multilevel"/>
    <w:tmpl w:val="A8B48F7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45396B3D"/>
    <w:multiLevelType w:val="multilevel"/>
    <w:tmpl w:val="A74E0B22"/>
    <w:lvl w:ilvl="0">
      <w:start w:val="5"/>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48786937"/>
    <w:multiLevelType w:val="hybridMultilevel"/>
    <w:tmpl w:val="80B061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376567"/>
    <w:multiLevelType w:val="multilevel"/>
    <w:tmpl w:val="BA48FC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5CF616A9"/>
    <w:multiLevelType w:val="hybridMultilevel"/>
    <w:tmpl w:val="0C08CE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17103BF"/>
    <w:multiLevelType w:val="hybridMultilevel"/>
    <w:tmpl w:val="D94856A6"/>
    <w:lvl w:ilvl="0" w:tplc="70D89DE2">
      <w:start w:val="1"/>
      <w:numFmt w:val="bullet"/>
      <w:lvlText w:val="•"/>
      <w:lvlJc w:val="left"/>
      <w:pPr>
        <w:tabs>
          <w:tab w:val="num" w:pos="720"/>
        </w:tabs>
        <w:ind w:left="720" w:hanging="360"/>
      </w:pPr>
      <w:rPr>
        <w:rFonts w:ascii="Arial" w:hAnsi="Arial" w:hint="default"/>
      </w:rPr>
    </w:lvl>
    <w:lvl w:ilvl="1" w:tplc="687010F8" w:tentative="1">
      <w:start w:val="1"/>
      <w:numFmt w:val="bullet"/>
      <w:lvlText w:val="•"/>
      <w:lvlJc w:val="left"/>
      <w:pPr>
        <w:tabs>
          <w:tab w:val="num" w:pos="1440"/>
        </w:tabs>
        <w:ind w:left="1440" w:hanging="360"/>
      </w:pPr>
      <w:rPr>
        <w:rFonts w:ascii="Arial" w:hAnsi="Arial" w:hint="default"/>
      </w:rPr>
    </w:lvl>
    <w:lvl w:ilvl="2" w:tplc="4BC08AD2" w:tentative="1">
      <w:start w:val="1"/>
      <w:numFmt w:val="bullet"/>
      <w:lvlText w:val="•"/>
      <w:lvlJc w:val="left"/>
      <w:pPr>
        <w:tabs>
          <w:tab w:val="num" w:pos="2160"/>
        </w:tabs>
        <w:ind w:left="2160" w:hanging="360"/>
      </w:pPr>
      <w:rPr>
        <w:rFonts w:ascii="Arial" w:hAnsi="Arial" w:hint="default"/>
      </w:rPr>
    </w:lvl>
    <w:lvl w:ilvl="3" w:tplc="0846AA4E" w:tentative="1">
      <w:start w:val="1"/>
      <w:numFmt w:val="bullet"/>
      <w:lvlText w:val="•"/>
      <w:lvlJc w:val="left"/>
      <w:pPr>
        <w:tabs>
          <w:tab w:val="num" w:pos="2880"/>
        </w:tabs>
        <w:ind w:left="2880" w:hanging="360"/>
      </w:pPr>
      <w:rPr>
        <w:rFonts w:ascii="Arial" w:hAnsi="Arial" w:hint="default"/>
      </w:rPr>
    </w:lvl>
    <w:lvl w:ilvl="4" w:tplc="1A6E75DE" w:tentative="1">
      <w:start w:val="1"/>
      <w:numFmt w:val="bullet"/>
      <w:lvlText w:val="•"/>
      <w:lvlJc w:val="left"/>
      <w:pPr>
        <w:tabs>
          <w:tab w:val="num" w:pos="3600"/>
        </w:tabs>
        <w:ind w:left="3600" w:hanging="360"/>
      </w:pPr>
      <w:rPr>
        <w:rFonts w:ascii="Arial" w:hAnsi="Arial" w:hint="default"/>
      </w:rPr>
    </w:lvl>
    <w:lvl w:ilvl="5" w:tplc="3732FC40" w:tentative="1">
      <w:start w:val="1"/>
      <w:numFmt w:val="bullet"/>
      <w:lvlText w:val="•"/>
      <w:lvlJc w:val="left"/>
      <w:pPr>
        <w:tabs>
          <w:tab w:val="num" w:pos="4320"/>
        </w:tabs>
        <w:ind w:left="4320" w:hanging="360"/>
      </w:pPr>
      <w:rPr>
        <w:rFonts w:ascii="Arial" w:hAnsi="Arial" w:hint="default"/>
      </w:rPr>
    </w:lvl>
    <w:lvl w:ilvl="6" w:tplc="CEECD418" w:tentative="1">
      <w:start w:val="1"/>
      <w:numFmt w:val="bullet"/>
      <w:lvlText w:val="•"/>
      <w:lvlJc w:val="left"/>
      <w:pPr>
        <w:tabs>
          <w:tab w:val="num" w:pos="5040"/>
        </w:tabs>
        <w:ind w:left="5040" w:hanging="360"/>
      </w:pPr>
      <w:rPr>
        <w:rFonts w:ascii="Arial" w:hAnsi="Arial" w:hint="default"/>
      </w:rPr>
    </w:lvl>
    <w:lvl w:ilvl="7" w:tplc="305C826A" w:tentative="1">
      <w:start w:val="1"/>
      <w:numFmt w:val="bullet"/>
      <w:lvlText w:val="•"/>
      <w:lvlJc w:val="left"/>
      <w:pPr>
        <w:tabs>
          <w:tab w:val="num" w:pos="5760"/>
        </w:tabs>
        <w:ind w:left="5760" w:hanging="360"/>
      </w:pPr>
      <w:rPr>
        <w:rFonts w:ascii="Arial" w:hAnsi="Arial" w:hint="default"/>
      </w:rPr>
    </w:lvl>
    <w:lvl w:ilvl="8" w:tplc="C3728B7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69528BC"/>
    <w:multiLevelType w:val="multilevel"/>
    <w:tmpl w:val="E6F858C4"/>
    <w:lvl w:ilvl="0">
      <w:start w:val="1"/>
      <w:numFmt w:val="decimal"/>
      <w:lvlText w:val="%1"/>
      <w:lvlJc w:val="left"/>
      <w:pPr>
        <w:ind w:left="360" w:hanging="360"/>
      </w:pPr>
      <w:rPr>
        <w:sz w:val="28"/>
        <w:szCs w:val="28"/>
      </w:rPr>
    </w:lvl>
    <w:lvl w:ilvl="1">
      <w:start w:val="1"/>
      <w:numFmt w:val="decimal"/>
      <w:lvlText w:val="%1.%2"/>
      <w:lvlJc w:val="left"/>
      <w:pPr>
        <w:ind w:left="720" w:hanging="720"/>
      </w:pPr>
      <w:rPr>
        <w:sz w:val="28"/>
        <w:szCs w:val="28"/>
      </w:rPr>
    </w:lvl>
    <w:lvl w:ilvl="2">
      <w:start w:val="1"/>
      <w:numFmt w:val="decimal"/>
      <w:lvlText w:val="%1.%2.%3"/>
      <w:lvlJc w:val="left"/>
      <w:pPr>
        <w:ind w:left="720" w:hanging="720"/>
      </w:pPr>
      <w:rPr>
        <w:sz w:val="28"/>
        <w:szCs w:val="28"/>
      </w:rPr>
    </w:lvl>
    <w:lvl w:ilvl="3">
      <w:start w:val="1"/>
      <w:numFmt w:val="decimal"/>
      <w:lvlText w:val="%1.%2.%3.%4"/>
      <w:lvlJc w:val="left"/>
      <w:pPr>
        <w:ind w:left="1080" w:hanging="1080"/>
      </w:pPr>
      <w:rPr>
        <w:sz w:val="28"/>
        <w:szCs w:val="28"/>
      </w:rPr>
    </w:lvl>
    <w:lvl w:ilvl="4">
      <w:start w:val="1"/>
      <w:numFmt w:val="decimal"/>
      <w:lvlText w:val="%1.%2.%3.%4.%5"/>
      <w:lvlJc w:val="left"/>
      <w:pPr>
        <w:ind w:left="1440" w:hanging="1440"/>
      </w:pPr>
      <w:rPr>
        <w:sz w:val="28"/>
        <w:szCs w:val="28"/>
      </w:rPr>
    </w:lvl>
    <w:lvl w:ilvl="5">
      <w:start w:val="1"/>
      <w:numFmt w:val="decimal"/>
      <w:lvlText w:val="%1.%2.%3.%4.%5.%6"/>
      <w:lvlJc w:val="left"/>
      <w:pPr>
        <w:ind w:left="1440" w:hanging="1440"/>
      </w:pPr>
      <w:rPr>
        <w:sz w:val="28"/>
        <w:szCs w:val="28"/>
      </w:rPr>
    </w:lvl>
    <w:lvl w:ilvl="6">
      <w:start w:val="1"/>
      <w:numFmt w:val="decimal"/>
      <w:lvlText w:val="%1.%2.%3.%4.%5.%6.%7"/>
      <w:lvlJc w:val="left"/>
      <w:pPr>
        <w:ind w:left="1800" w:hanging="1800"/>
      </w:pPr>
      <w:rPr>
        <w:sz w:val="28"/>
        <w:szCs w:val="28"/>
      </w:rPr>
    </w:lvl>
    <w:lvl w:ilvl="7">
      <w:start w:val="1"/>
      <w:numFmt w:val="decimal"/>
      <w:lvlText w:val="%1.%2.%3.%4.%5.%6.%7.%8"/>
      <w:lvlJc w:val="left"/>
      <w:pPr>
        <w:ind w:left="2160" w:hanging="2160"/>
      </w:pPr>
      <w:rPr>
        <w:sz w:val="28"/>
        <w:szCs w:val="28"/>
      </w:rPr>
    </w:lvl>
    <w:lvl w:ilvl="8">
      <w:start w:val="1"/>
      <w:numFmt w:val="decimal"/>
      <w:lvlText w:val="%1.%2.%3.%4.%5.%6.%7.%8.%9"/>
      <w:lvlJc w:val="left"/>
      <w:pPr>
        <w:ind w:left="2160" w:hanging="2160"/>
      </w:pPr>
      <w:rPr>
        <w:sz w:val="28"/>
        <w:szCs w:val="28"/>
      </w:rPr>
    </w:lvl>
  </w:abstractNum>
  <w:abstractNum w:abstractNumId="21" w15:restartNumberingAfterBreak="0">
    <w:nsid w:val="69787E8F"/>
    <w:multiLevelType w:val="multilevel"/>
    <w:tmpl w:val="02327C64"/>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15:restartNumberingAfterBreak="0">
    <w:nsid w:val="6BCE1D2D"/>
    <w:multiLevelType w:val="multilevel"/>
    <w:tmpl w:val="00C874D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762F3E49"/>
    <w:multiLevelType w:val="multilevel"/>
    <w:tmpl w:val="92A8BA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71C3A85"/>
    <w:multiLevelType w:val="multilevel"/>
    <w:tmpl w:val="6D1665D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7CA94273"/>
    <w:multiLevelType w:val="multilevel"/>
    <w:tmpl w:val="F85C9EF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572083676">
    <w:abstractNumId w:val="20"/>
  </w:num>
  <w:num w:numId="2" w16cid:durableId="579366993">
    <w:abstractNumId w:val="21"/>
  </w:num>
  <w:num w:numId="3" w16cid:durableId="1814175799">
    <w:abstractNumId w:val="12"/>
  </w:num>
  <w:num w:numId="4" w16cid:durableId="1146434432">
    <w:abstractNumId w:val="17"/>
  </w:num>
  <w:num w:numId="5" w16cid:durableId="526915266">
    <w:abstractNumId w:val="4"/>
  </w:num>
  <w:num w:numId="6" w16cid:durableId="876165626">
    <w:abstractNumId w:val="22"/>
  </w:num>
  <w:num w:numId="7" w16cid:durableId="1825468062">
    <w:abstractNumId w:val="25"/>
  </w:num>
  <w:num w:numId="8" w16cid:durableId="151220912">
    <w:abstractNumId w:val="10"/>
  </w:num>
  <w:num w:numId="9" w16cid:durableId="1452506017">
    <w:abstractNumId w:val="0"/>
  </w:num>
  <w:num w:numId="10" w16cid:durableId="1279416257">
    <w:abstractNumId w:val="1"/>
  </w:num>
  <w:num w:numId="11" w16cid:durableId="1843081487">
    <w:abstractNumId w:val="15"/>
  </w:num>
  <w:num w:numId="12" w16cid:durableId="61217586">
    <w:abstractNumId w:val="14"/>
  </w:num>
  <w:num w:numId="13" w16cid:durableId="1268539903">
    <w:abstractNumId w:val="7"/>
  </w:num>
  <w:num w:numId="14" w16cid:durableId="355736191">
    <w:abstractNumId w:val="2"/>
  </w:num>
  <w:num w:numId="15" w16cid:durableId="292175801">
    <w:abstractNumId w:val="23"/>
  </w:num>
  <w:num w:numId="16" w16cid:durableId="1326199802">
    <w:abstractNumId w:val="6"/>
  </w:num>
  <w:num w:numId="17" w16cid:durableId="900289433">
    <w:abstractNumId w:val="3"/>
  </w:num>
  <w:num w:numId="18" w16cid:durableId="822428836">
    <w:abstractNumId w:val="8"/>
  </w:num>
  <w:num w:numId="19" w16cid:durableId="2096397424">
    <w:abstractNumId w:val="24"/>
  </w:num>
  <w:num w:numId="20" w16cid:durableId="137302341">
    <w:abstractNumId w:val="5"/>
  </w:num>
  <w:num w:numId="21" w16cid:durableId="44724662">
    <w:abstractNumId w:val="9"/>
  </w:num>
  <w:num w:numId="22" w16cid:durableId="309284627">
    <w:abstractNumId w:val="11"/>
  </w:num>
  <w:num w:numId="23" w16cid:durableId="1510289460">
    <w:abstractNumId w:val="18"/>
  </w:num>
  <w:num w:numId="24" w16cid:durableId="877622353">
    <w:abstractNumId w:val="19"/>
  </w:num>
  <w:num w:numId="25" w16cid:durableId="1046301055">
    <w:abstractNumId w:val="13"/>
  </w:num>
  <w:num w:numId="26" w16cid:durableId="19670848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27"/>
    <w:rsid w:val="000667F1"/>
    <w:rsid w:val="000E2343"/>
    <w:rsid w:val="00145869"/>
    <w:rsid w:val="001523BB"/>
    <w:rsid w:val="00171C22"/>
    <w:rsid w:val="00171C60"/>
    <w:rsid w:val="00210BD2"/>
    <w:rsid w:val="00217B47"/>
    <w:rsid w:val="002426B4"/>
    <w:rsid w:val="00414C91"/>
    <w:rsid w:val="004A1BC7"/>
    <w:rsid w:val="004A280E"/>
    <w:rsid w:val="004F4C27"/>
    <w:rsid w:val="00506A15"/>
    <w:rsid w:val="005349E2"/>
    <w:rsid w:val="005536EC"/>
    <w:rsid w:val="006057B7"/>
    <w:rsid w:val="006E689D"/>
    <w:rsid w:val="00733F05"/>
    <w:rsid w:val="00743BAD"/>
    <w:rsid w:val="007E2D3B"/>
    <w:rsid w:val="00931264"/>
    <w:rsid w:val="00985D28"/>
    <w:rsid w:val="009B1EF1"/>
    <w:rsid w:val="009D4BB6"/>
    <w:rsid w:val="009F1821"/>
    <w:rsid w:val="00A42577"/>
    <w:rsid w:val="00A901D1"/>
    <w:rsid w:val="00AA0B20"/>
    <w:rsid w:val="00AB6F79"/>
    <w:rsid w:val="00B7358C"/>
    <w:rsid w:val="00BC29D5"/>
    <w:rsid w:val="00C539E5"/>
    <w:rsid w:val="00D34FFA"/>
    <w:rsid w:val="00D66CCD"/>
    <w:rsid w:val="00D85C78"/>
    <w:rsid w:val="00DA38F3"/>
    <w:rsid w:val="00DA4DE2"/>
    <w:rsid w:val="00E03E39"/>
    <w:rsid w:val="00E16BFC"/>
    <w:rsid w:val="00E845EA"/>
    <w:rsid w:val="00ED1B51"/>
    <w:rsid w:val="00EE458E"/>
    <w:rsid w:val="00FA0E9F"/>
    <w:rsid w:val="00FF024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0C73"/>
  <w15:docId w15:val="{F0740D56-E99C-46B8-8906-E1DC5EA82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C91"/>
  </w:style>
  <w:style w:type="paragraph" w:styleId="Heading1">
    <w:name w:val="heading 1"/>
    <w:basedOn w:val="Normal"/>
    <w:next w:val="Normal"/>
    <w:link w:val="Heading1Char"/>
    <w:uiPriority w:val="9"/>
    <w:qFormat/>
    <w:rsid w:val="008C50D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8C50D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05332"/>
    <w:pPr>
      <w:ind w:left="720"/>
      <w:contextualSpacing/>
    </w:pPr>
  </w:style>
  <w:style w:type="paragraph" w:styleId="Header">
    <w:name w:val="header"/>
    <w:basedOn w:val="Normal"/>
    <w:link w:val="HeaderChar"/>
    <w:uiPriority w:val="99"/>
    <w:unhideWhenUsed/>
    <w:rsid w:val="00D05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332"/>
  </w:style>
  <w:style w:type="paragraph" w:styleId="Footer">
    <w:name w:val="footer"/>
    <w:basedOn w:val="Normal"/>
    <w:link w:val="FooterChar"/>
    <w:uiPriority w:val="99"/>
    <w:unhideWhenUsed/>
    <w:rsid w:val="00D05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332"/>
  </w:style>
  <w:style w:type="paragraph" w:styleId="NormalWeb">
    <w:name w:val="Normal (Web)"/>
    <w:basedOn w:val="Normal"/>
    <w:uiPriority w:val="99"/>
    <w:semiHidden/>
    <w:unhideWhenUsed/>
    <w:rsid w:val="00D0533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34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018C"/>
    <w:rPr>
      <w:color w:val="0563C1" w:themeColor="hyperlink"/>
      <w:u w:val="single"/>
    </w:rPr>
  </w:style>
  <w:style w:type="character" w:customStyle="1" w:styleId="UnresolvedMention1">
    <w:name w:val="Unresolved Mention1"/>
    <w:basedOn w:val="DefaultParagraphFont"/>
    <w:uiPriority w:val="99"/>
    <w:semiHidden/>
    <w:unhideWhenUsed/>
    <w:rsid w:val="0077018C"/>
    <w:rPr>
      <w:color w:val="605E5C"/>
      <w:shd w:val="clear" w:color="auto" w:fill="E1DFDD"/>
    </w:rPr>
  </w:style>
  <w:style w:type="paragraph" w:styleId="BalloonText">
    <w:name w:val="Balloon Text"/>
    <w:basedOn w:val="Normal"/>
    <w:link w:val="BalloonTextChar"/>
    <w:uiPriority w:val="99"/>
    <w:semiHidden/>
    <w:unhideWhenUsed/>
    <w:rsid w:val="00E32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1CF"/>
    <w:rPr>
      <w:rFonts w:ascii="Segoe UI" w:hAnsi="Segoe UI" w:cs="Segoe UI"/>
      <w:sz w:val="18"/>
      <w:szCs w:val="18"/>
    </w:rPr>
  </w:style>
  <w:style w:type="character" w:customStyle="1" w:styleId="Heading1Char">
    <w:name w:val="Heading 1 Char"/>
    <w:basedOn w:val="DefaultParagraphFont"/>
    <w:link w:val="Heading1"/>
    <w:uiPriority w:val="9"/>
    <w:rsid w:val="008C50DF"/>
    <w:rPr>
      <w:rFonts w:asciiTheme="majorHAnsi" w:eastAsiaTheme="majorEastAsia" w:hAnsiTheme="majorHAnsi" w:cstheme="majorBidi"/>
      <w:color w:val="2F5496" w:themeColor="accent1" w:themeShade="BF"/>
      <w:sz w:val="32"/>
      <w:szCs w:val="29"/>
      <w:lang w:bidi="ne-NP"/>
    </w:rPr>
  </w:style>
  <w:style w:type="character" w:customStyle="1" w:styleId="Heading2Char">
    <w:name w:val="Heading 2 Char"/>
    <w:basedOn w:val="DefaultParagraphFont"/>
    <w:link w:val="Heading2"/>
    <w:uiPriority w:val="9"/>
    <w:semiHidden/>
    <w:rsid w:val="008C50DF"/>
    <w:rPr>
      <w:rFonts w:asciiTheme="majorHAnsi" w:eastAsiaTheme="majorEastAsia" w:hAnsiTheme="majorHAnsi" w:cstheme="majorBidi"/>
      <w:color w:val="2F5496" w:themeColor="accent1" w:themeShade="BF"/>
      <w:sz w:val="26"/>
      <w:szCs w:val="23"/>
      <w:lang w:bidi="ne-N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paragraph" w:styleId="NoSpacing">
    <w:name w:val="No Spacing"/>
    <w:link w:val="NoSpacingChar"/>
    <w:uiPriority w:val="1"/>
    <w:qFormat/>
    <w:rsid w:val="00DA4DE2"/>
    <w:pPr>
      <w:spacing w:after="0" w:line="240" w:lineRule="auto"/>
    </w:pPr>
    <w:rPr>
      <w:szCs w:val="20"/>
    </w:rPr>
  </w:style>
  <w:style w:type="character" w:customStyle="1" w:styleId="NoSpacingChar">
    <w:name w:val="No Spacing Char"/>
    <w:basedOn w:val="DefaultParagraphFont"/>
    <w:link w:val="NoSpacing"/>
    <w:uiPriority w:val="1"/>
    <w:rsid w:val="009F182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998">
      <w:bodyDiv w:val="1"/>
      <w:marLeft w:val="0"/>
      <w:marRight w:val="0"/>
      <w:marTop w:val="0"/>
      <w:marBottom w:val="0"/>
      <w:divBdr>
        <w:top w:val="none" w:sz="0" w:space="0" w:color="auto"/>
        <w:left w:val="none" w:sz="0" w:space="0" w:color="auto"/>
        <w:bottom w:val="none" w:sz="0" w:space="0" w:color="auto"/>
        <w:right w:val="none" w:sz="0" w:space="0" w:color="auto"/>
      </w:divBdr>
    </w:div>
    <w:div w:id="415514350">
      <w:bodyDiv w:val="1"/>
      <w:marLeft w:val="0"/>
      <w:marRight w:val="0"/>
      <w:marTop w:val="0"/>
      <w:marBottom w:val="0"/>
      <w:divBdr>
        <w:top w:val="none" w:sz="0" w:space="0" w:color="auto"/>
        <w:left w:val="none" w:sz="0" w:space="0" w:color="auto"/>
        <w:bottom w:val="none" w:sz="0" w:space="0" w:color="auto"/>
        <w:right w:val="none" w:sz="0" w:space="0" w:color="auto"/>
      </w:divBdr>
    </w:div>
    <w:div w:id="449982794">
      <w:bodyDiv w:val="1"/>
      <w:marLeft w:val="0"/>
      <w:marRight w:val="0"/>
      <w:marTop w:val="0"/>
      <w:marBottom w:val="0"/>
      <w:divBdr>
        <w:top w:val="none" w:sz="0" w:space="0" w:color="auto"/>
        <w:left w:val="none" w:sz="0" w:space="0" w:color="auto"/>
        <w:bottom w:val="none" w:sz="0" w:space="0" w:color="auto"/>
        <w:right w:val="none" w:sz="0" w:space="0" w:color="auto"/>
      </w:divBdr>
    </w:div>
    <w:div w:id="480002462">
      <w:bodyDiv w:val="1"/>
      <w:marLeft w:val="0"/>
      <w:marRight w:val="0"/>
      <w:marTop w:val="0"/>
      <w:marBottom w:val="0"/>
      <w:divBdr>
        <w:top w:val="none" w:sz="0" w:space="0" w:color="auto"/>
        <w:left w:val="none" w:sz="0" w:space="0" w:color="auto"/>
        <w:bottom w:val="none" w:sz="0" w:space="0" w:color="auto"/>
        <w:right w:val="none" w:sz="0" w:space="0" w:color="auto"/>
      </w:divBdr>
    </w:div>
    <w:div w:id="582035920">
      <w:bodyDiv w:val="1"/>
      <w:marLeft w:val="0"/>
      <w:marRight w:val="0"/>
      <w:marTop w:val="0"/>
      <w:marBottom w:val="0"/>
      <w:divBdr>
        <w:top w:val="none" w:sz="0" w:space="0" w:color="auto"/>
        <w:left w:val="none" w:sz="0" w:space="0" w:color="auto"/>
        <w:bottom w:val="none" w:sz="0" w:space="0" w:color="auto"/>
        <w:right w:val="none" w:sz="0" w:space="0" w:color="auto"/>
      </w:divBdr>
    </w:div>
    <w:div w:id="756632833">
      <w:bodyDiv w:val="1"/>
      <w:marLeft w:val="0"/>
      <w:marRight w:val="0"/>
      <w:marTop w:val="0"/>
      <w:marBottom w:val="0"/>
      <w:divBdr>
        <w:top w:val="none" w:sz="0" w:space="0" w:color="auto"/>
        <w:left w:val="none" w:sz="0" w:space="0" w:color="auto"/>
        <w:bottom w:val="none" w:sz="0" w:space="0" w:color="auto"/>
        <w:right w:val="none" w:sz="0" w:space="0" w:color="auto"/>
      </w:divBdr>
      <w:divsChild>
        <w:div w:id="127869062">
          <w:marLeft w:val="547"/>
          <w:marRight w:val="0"/>
          <w:marTop w:val="160"/>
          <w:marBottom w:val="0"/>
          <w:divBdr>
            <w:top w:val="none" w:sz="0" w:space="0" w:color="auto"/>
            <w:left w:val="none" w:sz="0" w:space="0" w:color="auto"/>
            <w:bottom w:val="none" w:sz="0" w:space="0" w:color="auto"/>
            <w:right w:val="none" w:sz="0" w:space="0" w:color="auto"/>
          </w:divBdr>
        </w:div>
        <w:div w:id="1082458279">
          <w:marLeft w:val="547"/>
          <w:marRight w:val="0"/>
          <w:marTop w:val="160"/>
          <w:marBottom w:val="0"/>
          <w:divBdr>
            <w:top w:val="none" w:sz="0" w:space="0" w:color="auto"/>
            <w:left w:val="none" w:sz="0" w:space="0" w:color="auto"/>
            <w:bottom w:val="none" w:sz="0" w:space="0" w:color="auto"/>
            <w:right w:val="none" w:sz="0" w:space="0" w:color="auto"/>
          </w:divBdr>
        </w:div>
        <w:div w:id="568418927">
          <w:marLeft w:val="547"/>
          <w:marRight w:val="0"/>
          <w:marTop w:val="160"/>
          <w:marBottom w:val="0"/>
          <w:divBdr>
            <w:top w:val="none" w:sz="0" w:space="0" w:color="auto"/>
            <w:left w:val="none" w:sz="0" w:space="0" w:color="auto"/>
            <w:bottom w:val="none" w:sz="0" w:space="0" w:color="auto"/>
            <w:right w:val="none" w:sz="0" w:space="0" w:color="auto"/>
          </w:divBdr>
        </w:div>
        <w:div w:id="1524902059">
          <w:marLeft w:val="547"/>
          <w:marRight w:val="0"/>
          <w:marTop w:val="160"/>
          <w:marBottom w:val="0"/>
          <w:divBdr>
            <w:top w:val="none" w:sz="0" w:space="0" w:color="auto"/>
            <w:left w:val="none" w:sz="0" w:space="0" w:color="auto"/>
            <w:bottom w:val="none" w:sz="0" w:space="0" w:color="auto"/>
            <w:right w:val="none" w:sz="0" w:space="0" w:color="auto"/>
          </w:divBdr>
        </w:div>
      </w:divsChild>
    </w:div>
    <w:div w:id="816800959">
      <w:bodyDiv w:val="1"/>
      <w:marLeft w:val="0"/>
      <w:marRight w:val="0"/>
      <w:marTop w:val="0"/>
      <w:marBottom w:val="0"/>
      <w:divBdr>
        <w:top w:val="none" w:sz="0" w:space="0" w:color="auto"/>
        <w:left w:val="none" w:sz="0" w:space="0" w:color="auto"/>
        <w:bottom w:val="none" w:sz="0" w:space="0" w:color="auto"/>
        <w:right w:val="none" w:sz="0" w:space="0" w:color="auto"/>
      </w:divBdr>
      <w:divsChild>
        <w:div w:id="367754942">
          <w:marLeft w:val="576"/>
          <w:marRight w:val="0"/>
          <w:marTop w:val="80"/>
          <w:marBottom w:val="0"/>
          <w:divBdr>
            <w:top w:val="none" w:sz="0" w:space="0" w:color="auto"/>
            <w:left w:val="none" w:sz="0" w:space="0" w:color="auto"/>
            <w:bottom w:val="none" w:sz="0" w:space="0" w:color="auto"/>
            <w:right w:val="none" w:sz="0" w:space="0" w:color="auto"/>
          </w:divBdr>
        </w:div>
        <w:div w:id="1459110032">
          <w:marLeft w:val="576"/>
          <w:marRight w:val="0"/>
          <w:marTop w:val="80"/>
          <w:marBottom w:val="0"/>
          <w:divBdr>
            <w:top w:val="none" w:sz="0" w:space="0" w:color="auto"/>
            <w:left w:val="none" w:sz="0" w:space="0" w:color="auto"/>
            <w:bottom w:val="none" w:sz="0" w:space="0" w:color="auto"/>
            <w:right w:val="none" w:sz="0" w:space="0" w:color="auto"/>
          </w:divBdr>
        </w:div>
        <w:div w:id="1624922610">
          <w:marLeft w:val="576"/>
          <w:marRight w:val="0"/>
          <w:marTop w:val="80"/>
          <w:marBottom w:val="0"/>
          <w:divBdr>
            <w:top w:val="none" w:sz="0" w:space="0" w:color="auto"/>
            <w:left w:val="none" w:sz="0" w:space="0" w:color="auto"/>
            <w:bottom w:val="none" w:sz="0" w:space="0" w:color="auto"/>
            <w:right w:val="none" w:sz="0" w:space="0" w:color="auto"/>
          </w:divBdr>
        </w:div>
      </w:divsChild>
    </w:div>
    <w:div w:id="820922543">
      <w:bodyDiv w:val="1"/>
      <w:marLeft w:val="0"/>
      <w:marRight w:val="0"/>
      <w:marTop w:val="0"/>
      <w:marBottom w:val="0"/>
      <w:divBdr>
        <w:top w:val="none" w:sz="0" w:space="0" w:color="auto"/>
        <w:left w:val="none" w:sz="0" w:space="0" w:color="auto"/>
        <w:bottom w:val="none" w:sz="0" w:space="0" w:color="auto"/>
        <w:right w:val="none" w:sz="0" w:space="0" w:color="auto"/>
      </w:divBdr>
    </w:div>
    <w:div w:id="904415316">
      <w:bodyDiv w:val="1"/>
      <w:marLeft w:val="0"/>
      <w:marRight w:val="0"/>
      <w:marTop w:val="0"/>
      <w:marBottom w:val="0"/>
      <w:divBdr>
        <w:top w:val="none" w:sz="0" w:space="0" w:color="auto"/>
        <w:left w:val="none" w:sz="0" w:space="0" w:color="auto"/>
        <w:bottom w:val="none" w:sz="0" w:space="0" w:color="auto"/>
        <w:right w:val="none" w:sz="0" w:space="0" w:color="auto"/>
      </w:divBdr>
      <w:divsChild>
        <w:div w:id="1505437685">
          <w:marLeft w:val="547"/>
          <w:marRight w:val="0"/>
          <w:marTop w:val="160"/>
          <w:marBottom w:val="0"/>
          <w:divBdr>
            <w:top w:val="none" w:sz="0" w:space="0" w:color="auto"/>
            <w:left w:val="none" w:sz="0" w:space="0" w:color="auto"/>
            <w:bottom w:val="none" w:sz="0" w:space="0" w:color="auto"/>
            <w:right w:val="none" w:sz="0" w:space="0" w:color="auto"/>
          </w:divBdr>
        </w:div>
        <w:div w:id="1749426569">
          <w:marLeft w:val="547"/>
          <w:marRight w:val="0"/>
          <w:marTop w:val="160"/>
          <w:marBottom w:val="0"/>
          <w:divBdr>
            <w:top w:val="none" w:sz="0" w:space="0" w:color="auto"/>
            <w:left w:val="none" w:sz="0" w:space="0" w:color="auto"/>
            <w:bottom w:val="none" w:sz="0" w:space="0" w:color="auto"/>
            <w:right w:val="none" w:sz="0" w:space="0" w:color="auto"/>
          </w:divBdr>
        </w:div>
        <w:div w:id="1820263460">
          <w:marLeft w:val="547"/>
          <w:marRight w:val="0"/>
          <w:marTop w:val="160"/>
          <w:marBottom w:val="0"/>
          <w:divBdr>
            <w:top w:val="none" w:sz="0" w:space="0" w:color="auto"/>
            <w:left w:val="none" w:sz="0" w:space="0" w:color="auto"/>
            <w:bottom w:val="none" w:sz="0" w:space="0" w:color="auto"/>
            <w:right w:val="none" w:sz="0" w:space="0" w:color="auto"/>
          </w:divBdr>
        </w:div>
        <w:div w:id="845053058">
          <w:marLeft w:val="547"/>
          <w:marRight w:val="0"/>
          <w:marTop w:val="160"/>
          <w:marBottom w:val="0"/>
          <w:divBdr>
            <w:top w:val="none" w:sz="0" w:space="0" w:color="auto"/>
            <w:left w:val="none" w:sz="0" w:space="0" w:color="auto"/>
            <w:bottom w:val="none" w:sz="0" w:space="0" w:color="auto"/>
            <w:right w:val="none" w:sz="0" w:space="0" w:color="auto"/>
          </w:divBdr>
        </w:div>
      </w:divsChild>
    </w:div>
    <w:div w:id="1030959843">
      <w:bodyDiv w:val="1"/>
      <w:marLeft w:val="0"/>
      <w:marRight w:val="0"/>
      <w:marTop w:val="0"/>
      <w:marBottom w:val="0"/>
      <w:divBdr>
        <w:top w:val="none" w:sz="0" w:space="0" w:color="auto"/>
        <w:left w:val="none" w:sz="0" w:space="0" w:color="auto"/>
        <w:bottom w:val="none" w:sz="0" w:space="0" w:color="auto"/>
        <w:right w:val="none" w:sz="0" w:space="0" w:color="auto"/>
      </w:divBdr>
    </w:div>
    <w:div w:id="1104374902">
      <w:bodyDiv w:val="1"/>
      <w:marLeft w:val="0"/>
      <w:marRight w:val="0"/>
      <w:marTop w:val="0"/>
      <w:marBottom w:val="0"/>
      <w:divBdr>
        <w:top w:val="none" w:sz="0" w:space="0" w:color="auto"/>
        <w:left w:val="none" w:sz="0" w:space="0" w:color="auto"/>
        <w:bottom w:val="none" w:sz="0" w:space="0" w:color="auto"/>
        <w:right w:val="none" w:sz="0" w:space="0" w:color="auto"/>
      </w:divBdr>
    </w:div>
    <w:div w:id="1164857662">
      <w:bodyDiv w:val="1"/>
      <w:marLeft w:val="0"/>
      <w:marRight w:val="0"/>
      <w:marTop w:val="0"/>
      <w:marBottom w:val="0"/>
      <w:divBdr>
        <w:top w:val="none" w:sz="0" w:space="0" w:color="auto"/>
        <w:left w:val="none" w:sz="0" w:space="0" w:color="auto"/>
        <w:bottom w:val="none" w:sz="0" w:space="0" w:color="auto"/>
        <w:right w:val="none" w:sz="0" w:space="0" w:color="auto"/>
      </w:divBdr>
      <w:divsChild>
        <w:div w:id="1764643749">
          <w:marLeft w:val="576"/>
          <w:marRight w:val="0"/>
          <w:marTop w:val="80"/>
          <w:marBottom w:val="0"/>
          <w:divBdr>
            <w:top w:val="none" w:sz="0" w:space="0" w:color="auto"/>
            <w:left w:val="none" w:sz="0" w:space="0" w:color="auto"/>
            <w:bottom w:val="none" w:sz="0" w:space="0" w:color="auto"/>
            <w:right w:val="none" w:sz="0" w:space="0" w:color="auto"/>
          </w:divBdr>
        </w:div>
        <w:div w:id="1420524364">
          <w:marLeft w:val="576"/>
          <w:marRight w:val="0"/>
          <w:marTop w:val="80"/>
          <w:marBottom w:val="0"/>
          <w:divBdr>
            <w:top w:val="none" w:sz="0" w:space="0" w:color="auto"/>
            <w:left w:val="none" w:sz="0" w:space="0" w:color="auto"/>
            <w:bottom w:val="none" w:sz="0" w:space="0" w:color="auto"/>
            <w:right w:val="none" w:sz="0" w:space="0" w:color="auto"/>
          </w:divBdr>
        </w:div>
        <w:div w:id="796140832">
          <w:marLeft w:val="576"/>
          <w:marRight w:val="0"/>
          <w:marTop w:val="80"/>
          <w:marBottom w:val="0"/>
          <w:divBdr>
            <w:top w:val="none" w:sz="0" w:space="0" w:color="auto"/>
            <w:left w:val="none" w:sz="0" w:space="0" w:color="auto"/>
            <w:bottom w:val="none" w:sz="0" w:space="0" w:color="auto"/>
            <w:right w:val="none" w:sz="0" w:space="0" w:color="auto"/>
          </w:divBdr>
        </w:div>
      </w:divsChild>
    </w:div>
    <w:div w:id="1382054028">
      <w:bodyDiv w:val="1"/>
      <w:marLeft w:val="0"/>
      <w:marRight w:val="0"/>
      <w:marTop w:val="0"/>
      <w:marBottom w:val="0"/>
      <w:divBdr>
        <w:top w:val="none" w:sz="0" w:space="0" w:color="auto"/>
        <w:left w:val="none" w:sz="0" w:space="0" w:color="auto"/>
        <w:bottom w:val="none" w:sz="0" w:space="0" w:color="auto"/>
        <w:right w:val="none" w:sz="0" w:space="0" w:color="auto"/>
      </w:divBdr>
      <w:divsChild>
        <w:div w:id="1384793399">
          <w:marLeft w:val="547"/>
          <w:marRight w:val="0"/>
          <w:marTop w:val="160"/>
          <w:marBottom w:val="0"/>
          <w:divBdr>
            <w:top w:val="none" w:sz="0" w:space="0" w:color="auto"/>
            <w:left w:val="none" w:sz="0" w:space="0" w:color="auto"/>
            <w:bottom w:val="none" w:sz="0" w:space="0" w:color="auto"/>
            <w:right w:val="none" w:sz="0" w:space="0" w:color="auto"/>
          </w:divBdr>
        </w:div>
        <w:div w:id="1182477544">
          <w:marLeft w:val="547"/>
          <w:marRight w:val="0"/>
          <w:marTop w:val="160"/>
          <w:marBottom w:val="0"/>
          <w:divBdr>
            <w:top w:val="none" w:sz="0" w:space="0" w:color="auto"/>
            <w:left w:val="none" w:sz="0" w:space="0" w:color="auto"/>
            <w:bottom w:val="none" w:sz="0" w:space="0" w:color="auto"/>
            <w:right w:val="none" w:sz="0" w:space="0" w:color="auto"/>
          </w:divBdr>
        </w:div>
      </w:divsChild>
    </w:div>
    <w:div w:id="1470628393">
      <w:bodyDiv w:val="1"/>
      <w:marLeft w:val="0"/>
      <w:marRight w:val="0"/>
      <w:marTop w:val="0"/>
      <w:marBottom w:val="0"/>
      <w:divBdr>
        <w:top w:val="none" w:sz="0" w:space="0" w:color="auto"/>
        <w:left w:val="none" w:sz="0" w:space="0" w:color="auto"/>
        <w:bottom w:val="none" w:sz="0" w:space="0" w:color="auto"/>
        <w:right w:val="none" w:sz="0" w:space="0" w:color="auto"/>
      </w:divBdr>
    </w:div>
    <w:div w:id="1551647283">
      <w:bodyDiv w:val="1"/>
      <w:marLeft w:val="0"/>
      <w:marRight w:val="0"/>
      <w:marTop w:val="0"/>
      <w:marBottom w:val="0"/>
      <w:divBdr>
        <w:top w:val="none" w:sz="0" w:space="0" w:color="auto"/>
        <w:left w:val="none" w:sz="0" w:space="0" w:color="auto"/>
        <w:bottom w:val="none" w:sz="0" w:space="0" w:color="auto"/>
        <w:right w:val="none" w:sz="0" w:space="0" w:color="auto"/>
      </w:divBdr>
    </w:div>
    <w:div w:id="1633289671">
      <w:bodyDiv w:val="1"/>
      <w:marLeft w:val="0"/>
      <w:marRight w:val="0"/>
      <w:marTop w:val="0"/>
      <w:marBottom w:val="0"/>
      <w:divBdr>
        <w:top w:val="none" w:sz="0" w:space="0" w:color="auto"/>
        <w:left w:val="none" w:sz="0" w:space="0" w:color="auto"/>
        <w:bottom w:val="none" w:sz="0" w:space="0" w:color="auto"/>
        <w:right w:val="none" w:sz="0" w:space="0" w:color="auto"/>
      </w:divBdr>
      <w:divsChild>
        <w:div w:id="157893372">
          <w:marLeft w:val="547"/>
          <w:marRight w:val="0"/>
          <w:marTop w:val="160"/>
          <w:marBottom w:val="0"/>
          <w:divBdr>
            <w:top w:val="none" w:sz="0" w:space="0" w:color="auto"/>
            <w:left w:val="none" w:sz="0" w:space="0" w:color="auto"/>
            <w:bottom w:val="none" w:sz="0" w:space="0" w:color="auto"/>
            <w:right w:val="none" w:sz="0" w:space="0" w:color="auto"/>
          </w:divBdr>
        </w:div>
        <w:div w:id="1594706263">
          <w:marLeft w:val="547"/>
          <w:marRight w:val="0"/>
          <w:marTop w:val="160"/>
          <w:marBottom w:val="0"/>
          <w:divBdr>
            <w:top w:val="none" w:sz="0" w:space="0" w:color="auto"/>
            <w:left w:val="none" w:sz="0" w:space="0" w:color="auto"/>
            <w:bottom w:val="none" w:sz="0" w:space="0" w:color="auto"/>
            <w:right w:val="none" w:sz="0" w:space="0" w:color="auto"/>
          </w:divBdr>
        </w:div>
        <w:div w:id="1238595594">
          <w:marLeft w:val="547"/>
          <w:marRight w:val="0"/>
          <w:marTop w:val="160"/>
          <w:marBottom w:val="0"/>
          <w:divBdr>
            <w:top w:val="none" w:sz="0" w:space="0" w:color="auto"/>
            <w:left w:val="none" w:sz="0" w:space="0" w:color="auto"/>
            <w:bottom w:val="none" w:sz="0" w:space="0" w:color="auto"/>
            <w:right w:val="none" w:sz="0" w:space="0" w:color="auto"/>
          </w:divBdr>
        </w:div>
        <w:div w:id="1524780283">
          <w:marLeft w:val="547"/>
          <w:marRight w:val="0"/>
          <w:marTop w:val="160"/>
          <w:marBottom w:val="0"/>
          <w:divBdr>
            <w:top w:val="none" w:sz="0" w:space="0" w:color="auto"/>
            <w:left w:val="none" w:sz="0" w:space="0" w:color="auto"/>
            <w:bottom w:val="none" w:sz="0" w:space="0" w:color="auto"/>
            <w:right w:val="none" w:sz="0" w:space="0" w:color="auto"/>
          </w:divBdr>
        </w:div>
      </w:divsChild>
    </w:div>
    <w:div w:id="1880976213">
      <w:bodyDiv w:val="1"/>
      <w:marLeft w:val="0"/>
      <w:marRight w:val="0"/>
      <w:marTop w:val="0"/>
      <w:marBottom w:val="0"/>
      <w:divBdr>
        <w:top w:val="none" w:sz="0" w:space="0" w:color="auto"/>
        <w:left w:val="none" w:sz="0" w:space="0" w:color="auto"/>
        <w:bottom w:val="none" w:sz="0" w:space="0" w:color="auto"/>
        <w:right w:val="none" w:sz="0" w:space="0" w:color="auto"/>
      </w:divBdr>
      <w:divsChild>
        <w:div w:id="78406904">
          <w:marLeft w:val="576"/>
          <w:marRight w:val="0"/>
          <w:marTop w:val="80"/>
          <w:marBottom w:val="0"/>
          <w:divBdr>
            <w:top w:val="none" w:sz="0" w:space="0" w:color="auto"/>
            <w:left w:val="none" w:sz="0" w:space="0" w:color="auto"/>
            <w:bottom w:val="none" w:sz="0" w:space="0" w:color="auto"/>
            <w:right w:val="none" w:sz="0" w:space="0" w:color="auto"/>
          </w:divBdr>
        </w:div>
        <w:div w:id="1244492490">
          <w:marLeft w:val="576"/>
          <w:marRight w:val="0"/>
          <w:marTop w:val="80"/>
          <w:marBottom w:val="0"/>
          <w:divBdr>
            <w:top w:val="none" w:sz="0" w:space="0" w:color="auto"/>
            <w:left w:val="none" w:sz="0" w:space="0" w:color="auto"/>
            <w:bottom w:val="none" w:sz="0" w:space="0" w:color="auto"/>
            <w:right w:val="none" w:sz="0" w:space="0" w:color="auto"/>
          </w:divBdr>
        </w:div>
        <w:div w:id="1659722825">
          <w:marLeft w:val="576"/>
          <w:marRight w:val="0"/>
          <w:marTop w:val="8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2eOh0DZecJVrNzJ6mBjFIA/eag==">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 Module CAr</dc:title>
  <dc:subject>An Arduino project</dc:subject>
  <dc:creator>Hawana Tamang</dc:creator>
  <cp:lastModifiedBy>Hawana Tamang</cp:lastModifiedBy>
  <cp:revision>2</cp:revision>
  <dcterms:created xsi:type="dcterms:W3CDTF">2023-04-25T16:41:00Z</dcterms:created>
  <dcterms:modified xsi:type="dcterms:W3CDTF">2023-04-25T16:41:00Z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0x010100CD1A47C465B8B24DB660938ED31D9193</vt:lpwstr>
  </property>
</Properties>
</file>